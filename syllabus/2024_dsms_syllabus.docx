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16du="http://schemas.microsoft.com/office/word/2023/wordml/word16du" mc:Ignorable="w14 w15 w16se w16cid w16 w16cex w16sdtdh wp14">
  <w:body>
    <w:p w:rsidR="001B2C13" w:rsidRDefault="001B2C13" w14:paraId="00000001" w14:textId="77777777">
      <w:pPr>
        <w:pStyle w:val="Title"/>
        <w:rPr>
          <w:rFonts w:ascii="Scala Sans Offc" w:hAnsi="Scala Sans Offc" w:eastAsia="Scala Sans Offc" w:cs="Scala Sans Offc"/>
        </w:rPr>
      </w:pPr>
      <w:bookmarkStart w:name="_gjdgxs" w:colFirst="0" w:colLast="0" w:id="0"/>
      <w:bookmarkEnd w:id="0"/>
    </w:p>
    <w:p w:rsidR="001B2C13" w:rsidRDefault="009479CB" w14:paraId="00000002" w14:textId="77777777">
      <w:pPr>
        <w:pStyle w:val="Title"/>
        <w:jc w:val="center"/>
        <w:rPr>
          <w:rFonts w:ascii="Scala Sans Offc" w:hAnsi="Scala Sans Offc" w:eastAsia="Scala Sans Offc" w:cs="Scala Sans Offc"/>
          <w:sz w:val="44"/>
          <w:szCs w:val="44"/>
        </w:rPr>
      </w:pPr>
      <w:r>
        <w:rPr>
          <w:rFonts w:ascii="Scala Sans Offc" w:hAnsi="Scala Sans Offc" w:eastAsia="Scala Sans Offc" w:cs="Scala Sans Offc"/>
          <w:sz w:val="44"/>
          <w:szCs w:val="44"/>
        </w:rPr>
        <w:t>Digital and Social Media Strategies</w:t>
      </w:r>
    </w:p>
    <w:p w:rsidR="001B2C13" w:rsidRDefault="009479CB" w14:paraId="00000003" w14:textId="77777777">
      <w:pPr>
        <w:pStyle w:val="Subtitle"/>
        <w:jc w:val="center"/>
      </w:pPr>
      <w:bookmarkStart w:name="_30j0zll" w:colFirst="0" w:colLast="0" w:id="1"/>
      <w:bookmarkEnd w:id="1"/>
      <w:r>
        <w:t>COURSE SYLLABUS</w:t>
      </w:r>
    </w:p>
    <w:p w:rsidR="001B2C13" w:rsidRDefault="001B2C13" w14:paraId="00000004" w14:textId="77777777">
      <w:pPr>
        <w:spacing w:line="360" w:lineRule="auto"/>
        <w:rPr>
          <w:rFonts w:ascii="Scala Sans Offc" w:hAnsi="Scala Sans Offc" w:eastAsia="Scala Sans Offc" w:cs="Scala Sans Offc"/>
          <w:b/>
          <w:color w:val="000000"/>
          <w:sz w:val="40"/>
          <w:szCs w:val="40"/>
        </w:rPr>
      </w:pPr>
    </w:p>
    <w:tbl>
      <w:tblPr>
        <w:tblW w:w="8630"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400" w:firstRow="0" w:lastRow="0" w:firstColumn="0" w:lastColumn="0" w:noHBand="0" w:noVBand="1"/>
      </w:tblPr>
      <w:tblGrid>
        <w:gridCol w:w="4315"/>
        <w:gridCol w:w="4315"/>
      </w:tblGrid>
      <w:tr w:rsidR="001B2C13" w:rsidTr="09D4BAFA" w14:paraId="7EA9206D" w14:textId="77777777">
        <w:tc>
          <w:tcPr>
            <w:tcW w:w="4315" w:type="dxa"/>
            <w:tcMar/>
          </w:tcPr>
          <w:p w:rsidR="001B2C13" w:rsidRDefault="009479CB" w14:paraId="00000005" w14:textId="77777777">
            <w:pPr>
              <w:spacing w:after="240"/>
              <w:rPr>
                <w:rFonts w:ascii="Scala Sans Offc" w:hAnsi="Scala Sans Offc" w:eastAsia="Scala Sans Offc" w:cs="Scala Sans Offc"/>
              </w:rPr>
            </w:pPr>
            <w:r>
              <w:rPr>
                <w:rFonts w:ascii="Scala Sans Offc" w:hAnsi="Scala Sans Offc" w:eastAsia="Scala Sans Offc" w:cs="Scala Sans Offc"/>
              </w:rPr>
              <w:t>Course name</w:t>
            </w:r>
          </w:p>
        </w:tc>
        <w:tc>
          <w:tcPr>
            <w:tcW w:w="4315" w:type="dxa"/>
            <w:tcMar/>
          </w:tcPr>
          <w:p w:rsidR="001B2C13" w:rsidRDefault="009479CB" w14:paraId="00000006" w14:textId="77777777">
            <w:pPr>
              <w:spacing w:after="240"/>
              <w:rPr>
                <w:rFonts w:ascii="Scala Sans Offc" w:hAnsi="Scala Sans Offc" w:eastAsia="Scala Sans Offc" w:cs="Scala Sans Offc"/>
              </w:rPr>
            </w:pPr>
            <w:r>
              <w:rPr>
                <w:rFonts w:ascii="Scala Sans Offc" w:hAnsi="Scala Sans Offc" w:eastAsia="Scala Sans Offc" w:cs="Scala Sans Offc"/>
              </w:rPr>
              <w:t>Digital and Social Media Strategies</w:t>
            </w:r>
          </w:p>
        </w:tc>
      </w:tr>
      <w:tr w:rsidR="001B2C13" w:rsidTr="09D4BAFA" w14:paraId="77EA74AC" w14:textId="77777777">
        <w:tc>
          <w:tcPr>
            <w:tcW w:w="4315" w:type="dxa"/>
            <w:tcMar/>
          </w:tcPr>
          <w:p w:rsidR="001B2C13" w:rsidRDefault="009479CB" w14:paraId="00000007" w14:textId="77777777">
            <w:pPr>
              <w:spacing w:after="240"/>
              <w:rPr>
                <w:rFonts w:ascii="Scala Sans Offc" w:hAnsi="Scala Sans Offc" w:eastAsia="Scala Sans Offc" w:cs="Scala Sans Offc"/>
              </w:rPr>
            </w:pPr>
            <w:r>
              <w:rPr>
                <w:rFonts w:ascii="Scala Sans Offc" w:hAnsi="Scala Sans Offc" w:eastAsia="Scala Sans Offc" w:cs="Scala Sans Offc"/>
              </w:rPr>
              <w:t>Course code</w:t>
            </w:r>
          </w:p>
        </w:tc>
        <w:tc>
          <w:tcPr>
            <w:tcW w:w="4315" w:type="dxa"/>
            <w:tcMar/>
          </w:tcPr>
          <w:p w:rsidR="001B2C13" w:rsidRDefault="009479CB" w14:paraId="00000008" w14:textId="77777777">
            <w:pPr>
              <w:spacing w:after="240"/>
              <w:rPr>
                <w:rFonts w:ascii="Scala Sans Offc" w:hAnsi="Scala Sans Offc" w:eastAsia="Scala Sans Offc" w:cs="Scala Sans Offc"/>
              </w:rPr>
            </w:pPr>
            <w:r>
              <w:rPr>
                <w:rFonts w:ascii="Scala Sans Offc" w:hAnsi="Scala Sans Offc" w:eastAsia="Scala Sans Offc" w:cs="Scala Sans Offc"/>
              </w:rPr>
              <w:t>325222-B-6</w:t>
            </w:r>
          </w:p>
        </w:tc>
      </w:tr>
      <w:tr w:rsidR="001B2C13" w:rsidTr="09D4BAFA" w14:paraId="37084DC2" w14:textId="77777777">
        <w:tc>
          <w:tcPr>
            <w:tcW w:w="4315" w:type="dxa"/>
            <w:tcMar/>
          </w:tcPr>
          <w:p w:rsidR="001B2C13" w:rsidRDefault="009479CB" w14:paraId="00000009" w14:textId="77777777">
            <w:pPr>
              <w:spacing w:after="240"/>
              <w:rPr>
                <w:rFonts w:ascii="Scala Sans Offc" w:hAnsi="Scala Sans Offc" w:eastAsia="Scala Sans Offc" w:cs="Scala Sans Offc"/>
              </w:rPr>
            </w:pPr>
            <w:r>
              <w:rPr>
                <w:rFonts w:ascii="Scala Sans Offc" w:hAnsi="Scala Sans Offc" w:eastAsia="Scala Sans Offc" w:cs="Scala Sans Offc"/>
              </w:rPr>
              <w:t>Number of credits</w:t>
            </w:r>
          </w:p>
        </w:tc>
        <w:tc>
          <w:tcPr>
            <w:tcW w:w="4315" w:type="dxa"/>
            <w:tcMar/>
          </w:tcPr>
          <w:p w:rsidR="001B2C13" w:rsidRDefault="009479CB" w14:paraId="0000000A" w14:textId="6A280001">
            <w:pPr>
              <w:spacing w:after="240"/>
              <w:rPr>
                <w:rFonts w:ascii="Scala Sans Offc" w:hAnsi="Scala Sans Offc" w:eastAsia="Scala Sans Offc" w:cs="Scala Sans Offc"/>
              </w:rPr>
            </w:pPr>
            <w:r w:rsidRPr="60516F56" w:rsidR="009479CB">
              <w:rPr>
                <w:rFonts w:ascii="Scala Sans Offc" w:hAnsi="Scala Sans Offc" w:eastAsia="Scala Sans Offc" w:cs="Scala Sans Offc"/>
              </w:rPr>
              <w:t>6</w:t>
            </w:r>
          </w:p>
        </w:tc>
      </w:tr>
      <w:tr w:rsidR="001B2C13" w:rsidTr="09D4BAFA" w14:paraId="71D92482" w14:textId="77777777">
        <w:tc>
          <w:tcPr>
            <w:tcW w:w="4315" w:type="dxa"/>
            <w:tcMar/>
          </w:tcPr>
          <w:p w:rsidR="001B2C13" w:rsidRDefault="009479CB" w14:paraId="0000000F" w14:textId="77777777">
            <w:pPr>
              <w:spacing w:after="240"/>
              <w:rPr>
                <w:rFonts w:ascii="Scala Sans Offc" w:hAnsi="Scala Sans Offc" w:eastAsia="Scala Sans Offc" w:cs="Scala Sans Offc"/>
              </w:rPr>
            </w:pPr>
            <w:r>
              <w:rPr>
                <w:rFonts w:ascii="Scala Sans Offc" w:hAnsi="Scala Sans Offc" w:eastAsia="Scala Sans Offc" w:cs="Scala Sans Offc"/>
              </w:rPr>
              <w:t>Academic Year</w:t>
            </w:r>
          </w:p>
        </w:tc>
        <w:tc>
          <w:tcPr>
            <w:tcW w:w="4315" w:type="dxa"/>
            <w:tcMar/>
          </w:tcPr>
          <w:p w:rsidR="001B2C13" w:rsidP="3749478C" w:rsidRDefault="009479CB" w14:paraId="00000010" w14:textId="438A2C8F">
            <w:pPr>
              <w:pStyle w:val="Normal"/>
              <w:bidi w:val="0"/>
              <w:spacing w:before="0" w:beforeAutospacing="off" w:after="240" w:afterAutospacing="off" w:line="259" w:lineRule="auto"/>
              <w:ind w:left="0" w:right="0"/>
              <w:jc w:val="left"/>
              <w:rPr>
                <w:rFonts w:ascii="Scala Sans Offc" w:hAnsi="Scala Sans Offc" w:eastAsia="Scala Sans Offc" w:cs="Scala Sans Offc"/>
              </w:rPr>
            </w:pPr>
            <w:r w:rsidRPr="09D4BAFA" w:rsidR="1FD9D394">
              <w:rPr>
                <w:rFonts w:ascii="Scala Sans Offc" w:hAnsi="Scala Sans Offc" w:eastAsia="Scala Sans Offc" w:cs="Scala Sans Offc"/>
              </w:rPr>
              <w:t>202</w:t>
            </w:r>
            <w:r w:rsidRPr="09D4BAFA" w:rsidR="584C7A29">
              <w:rPr>
                <w:rFonts w:ascii="Scala Sans Offc" w:hAnsi="Scala Sans Offc" w:eastAsia="Scala Sans Offc" w:cs="Scala Sans Offc"/>
              </w:rPr>
              <w:t>4</w:t>
            </w:r>
            <w:r w:rsidRPr="09D4BAFA" w:rsidR="1FD9D394">
              <w:rPr>
                <w:rFonts w:ascii="Scala Sans Offc" w:hAnsi="Scala Sans Offc" w:eastAsia="Scala Sans Offc" w:cs="Scala Sans Offc"/>
              </w:rPr>
              <w:t xml:space="preserve"> - 202</w:t>
            </w:r>
            <w:r w:rsidRPr="09D4BAFA" w:rsidR="71D3AE34">
              <w:rPr>
                <w:rFonts w:ascii="Scala Sans Offc" w:hAnsi="Scala Sans Offc" w:eastAsia="Scala Sans Offc" w:cs="Scala Sans Offc"/>
              </w:rPr>
              <w:t>5</w:t>
            </w:r>
          </w:p>
        </w:tc>
      </w:tr>
      <w:tr w:rsidR="001B2C13" w:rsidTr="09D4BAFA" w14:paraId="1E8C03DB" w14:textId="77777777">
        <w:tc>
          <w:tcPr>
            <w:tcW w:w="4315" w:type="dxa"/>
            <w:tcMar/>
          </w:tcPr>
          <w:p w:rsidR="001B2C13" w:rsidP="7353F042" w:rsidRDefault="009479CB" w14:paraId="00000012" w14:textId="1B3C7D16">
            <w:pPr>
              <w:spacing w:after="240"/>
              <w:rPr>
                <w:rFonts w:ascii="Scala Sans Offc" w:hAnsi="Scala Sans Offc" w:eastAsia="Scala Sans Offc" w:cs="Scala Sans Offc"/>
              </w:rPr>
            </w:pPr>
            <w:r w:rsidRPr="7353F042" w:rsidR="009479CB">
              <w:rPr>
                <w:rFonts w:ascii="Scala Sans Offc" w:hAnsi="Scala Sans Offc" w:eastAsia="Scala Sans Offc" w:cs="Scala Sans Offc"/>
              </w:rPr>
              <w:t>Language of instruction</w:t>
            </w:r>
          </w:p>
        </w:tc>
        <w:tc>
          <w:tcPr>
            <w:tcW w:w="4315" w:type="dxa"/>
            <w:tcMar/>
          </w:tcPr>
          <w:p w:rsidR="001B2C13" w:rsidRDefault="009479CB" w14:paraId="00000013" w14:textId="77777777">
            <w:pPr>
              <w:spacing w:after="240"/>
              <w:rPr>
                <w:rFonts w:ascii="Scala Sans Offc" w:hAnsi="Scala Sans Offc" w:eastAsia="Scala Sans Offc" w:cs="Scala Sans Offc"/>
              </w:rPr>
            </w:pPr>
            <w:r>
              <w:rPr>
                <w:rFonts w:ascii="Scala Sans Offc" w:hAnsi="Scala Sans Offc" w:eastAsia="Scala Sans Offc" w:cs="Scala Sans Offc"/>
              </w:rPr>
              <w:t>English</w:t>
            </w:r>
          </w:p>
        </w:tc>
      </w:tr>
    </w:tbl>
    <w:p w:rsidR="001B2C13" w:rsidP="140B81BF" w:rsidRDefault="009479CB" w14:paraId="00000015" w14:textId="61E2D55B">
      <w:pPr>
        <w:pStyle w:val="Normal"/>
        <w:spacing w:line="360" w:lineRule="auto"/>
        <w:rPr>
          <w:rFonts w:ascii="Scala Sans Offc" w:hAnsi="Scala Sans Offc" w:eastAsia="Scala Sans Offc" w:cs="Scala Sans Offc"/>
          <w:b w:val="1"/>
          <w:bCs w:val="1"/>
          <w:color w:val="000000"/>
          <w:sz w:val="22"/>
          <w:szCs w:val="22"/>
        </w:rPr>
      </w:pPr>
    </w:p>
    <w:p w:rsidR="001B2C13" w:rsidP="140B81BF" w:rsidRDefault="001B2C13" w14:paraId="0000001A" w14:textId="0E847E85">
      <w:pPr>
        <w:pStyle w:val="Normal"/>
        <w:spacing w:line="360" w:lineRule="auto"/>
        <w:jc w:val="center"/>
        <w:rPr>
          <w:rFonts w:ascii="Scala Sans Offc" w:hAnsi="Scala Sans Offc" w:eastAsia="Scala Sans Offc" w:cs="Scala Sans Offc"/>
          <w:color w:val="000000"/>
          <w:sz w:val="22"/>
          <w:szCs w:val="22"/>
        </w:rPr>
      </w:pPr>
      <w:r w:rsidR="140B81BF">
        <w:drawing>
          <wp:inline wp14:editId="28FD0432" wp14:anchorId="6B89E591">
            <wp:extent cx="2695575" cy="1068705"/>
            <wp:effectExtent l="0" t="0" r="0" b="0"/>
            <wp:docPr id="3" name="image2.jpg" title=""/>
            <wp:cNvGraphicFramePr>
              <a:graphicFrameLocks/>
            </wp:cNvGraphicFramePr>
            <a:graphic>
              <a:graphicData uri="http://schemas.openxmlformats.org/drawingml/2006/picture">
                <pic:pic>
                  <pic:nvPicPr>
                    <pic:cNvPr id="0" name="image2.jpg"/>
                    <pic:cNvPicPr/>
                  </pic:nvPicPr>
                  <pic:blipFill>
                    <a:blip r:embed="R27c8b0194b7e4cd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695575" cy="1068705"/>
                    </a:xfrm>
                    <a:prstGeom xmlns:a="http://schemas.openxmlformats.org/drawingml/2006/main" prst="rect">
                      <a:avLst/>
                    </a:prstGeom>
                    <a:ln xmlns:a="http://schemas.openxmlformats.org/drawingml/2006/main"/>
                  </pic:spPr>
                </pic:pic>
              </a:graphicData>
            </a:graphic>
          </wp:inline>
        </w:drawing>
      </w:r>
    </w:p>
    <w:p w:rsidR="001B2C13" w:rsidP="140B81BF" w:rsidRDefault="001B2C13" w14:paraId="0000001D" w14:textId="225E097F">
      <w:pPr>
        <w:pStyle w:val="Normal"/>
        <w:spacing w:line="360" w:lineRule="auto"/>
        <w:rPr>
          <w:rFonts w:ascii="Scala Sans Offc" w:hAnsi="Scala Sans Offc" w:eastAsia="Scala Sans Offc" w:cs="Scala Sans Offc"/>
        </w:rPr>
      </w:pPr>
    </w:p>
    <w:p w:rsidR="001B2C13" w:rsidRDefault="009479CB" w14:paraId="0000001E" w14:textId="77777777">
      <w:pPr>
        <w:spacing w:line="360" w:lineRule="auto"/>
        <w:rPr>
          <w:rFonts w:ascii="Scala Sans Offc" w:hAnsi="Scala Sans Offc" w:eastAsia="Scala Sans Offc" w:cs="Scala Sans Offc"/>
          <w:color w:val="000000"/>
        </w:rPr>
      </w:pPr>
      <w:r>
        <w:rPr>
          <w:rFonts w:ascii="Scala Sans Offc" w:hAnsi="Scala Sans Offc" w:eastAsia="Scala Sans Offc" w:cs="Scala Sans Offc"/>
          <w:color w:val="000000"/>
        </w:rPr>
        <w:t xml:space="preserve">READ THIS MANUAL THOROUGHLY BEFORE THE START OF THE COURSE </w:t>
      </w:r>
    </w:p>
    <w:p w:rsidR="001B2C13" w:rsidRDefault="009479CB" w14:paraId="0000001F" w14:textId="77777777">
      <w:pPr>
        <w:spacing w:line="360" w:lineRule="auto"/>
        <w:rPr>
          <w:rFonts w:ascii="Scala Sans Offc" w:hAnsi="Scala Sans Offc" w:eastAsia="Scala Sans Offc" w:cs="Scala Sans Offc"/>
          <w:color w:val="000000"/>
        </w:rPr>
      </w:pPr>
      <w:r>
        <w:rPr>
          <w:rFonts w:ascii="Scala Sans Offc" w:hAnsi="Scala Sans Offc" w:eastAsia="Scala Sans Offc" w:cs="Scala Sans Offc"/>
          <w:color w:val="000000"/>
        </w:rPr>
        <w:t>Minor changes are possible; these will be communicated.</w:t>
      </w:r>
    </w:p>
    <w:p w:rsidR="001B2C13" w:rsidRDefault="001B2C13" w14:paraId="00000020" w14:textId="77777777">
      <w:pPr>
        <w:spacing w:line="360" w:lineRule="auto"/>
        <w:rPr>
          <w:rFonts w:ascii="Scala Sans Offc" w:hAnsi="Scala Sans Offc" w:eastAsia="Scala Sans Offc" w:cs="Scala Sans Offc"/>
          <w:color w:val="000000"/>
        </w:rPr>
      </w:pPr>
    </w:p>
    <w:p w:rsidR="001B2C13" w:rsidRDefault="001B2C13" w14:paraId="00000021" w14:textId="77777777">
      <w:pPr>
        <w:spacing w:line="360" w:lineRule="auto"/>
        <w:rPr>
          <w:rFonts w:ascii="Scala Sans Offc" w:hAnsi="Scala Sans Offc" w:eastAsia="Scala Sans Offc" w:cs="Scala Sans Offc"/>
          <w:color w:val="000000"/>
        </w:rPr>
      </w:pPr>
    </w:p>
    <w:p w:rsidR="001B2C13" w:rsidRDefault="009479CB" w14:paraId="00000022" w14:textId="04AB2538">
      <w:pPr>
        <w:spacing w:line="360" w:lineRule="auto"/>
        <w:rPr>
          <w:rFonts w:ascii="Scala Sans Offc" w:hAnsi="Scala Sans Offc" w:eastAsia="Scala Sans Offc" w:cs="Scala Sans Offc"/>
          <w:color w:val="000000"/>
        </w:rPr>
      </w:pPr>
      <w:r w:rsidRPr="09D4BAFA" w:rsidR="20DE9538">
        <w:rPr>
          <w:rFonts w:ascii="Scala Sans Offc" w:hAnsi="Scala Sans Offc" w:eastAsia="Scala Sans Offc" w:cs="Scala Sans Offc"/>
          <w:color w:val="000000" w:themeColor="text1" w:themeTint="FF" w:themeShade="FF"/>
        </w:rPr>
        <w:t xml:space="preserve">© </w:t>
      </w:r>
      <w:r w:rsidRPr="09D4BAFA" w:rsidR="20DE9538">
        <w:rPr>
          <w:rFonts w:ascii="Scala Sans Offc" w:hAnsi="Scala Sans Offc" w:eastAsia="Scala Sans Offc" w:cs="Scala Sans Offc"/>
          <w:color w:val="000000" w:themeColor="text1" w:themeTint="FF" w:themeShade="FF"/>
        </w:rPr>
        <w:t>202</w:t>
      </w:r>
      <w:r w:rsidRPr="09D4BAFA" w:rsidR="55CDEEDF">
        <w:rPr>
          <w:rFonts w:ascii="Scala Sans Offc" w:hAnsi="Scala Sans Offc" w:eastAsia="Scala Sans Offc" w:cs="Scala Sans Offc"/>
          <w:color w:val="000000" w:themeColor="text1" w:themeTint="FF" w:themeShade="FF"/>
        </w:rPr>
        <w:t>4</w:t>
      </w:r>
      <w:r w:rsidRPr="09D4BAFA" w:rsidR="20DE9538">
        <w:rPr>
          <w:rFonts w:ascii="Scala Sans Offc" w:hAnsi="Scala Sans Offc" w:eastAsia="Scala Sans Offc" w:cs="Scala Sans Offc"/>
        </w:rPr>
        <w:t xml:space="preserve"> Lachlan Deer</w:t>
      </w:r>
      <w:r w:rsidRPr="09D4BAFA" w:rsidR="20DE9538">
        <w:rPr>
          <w:rFonts w:ascii="Scala Sans Offc" w:hAnsi="Scala Sans Offc" w:eastAsia="Scala Sans Offc" w:cs="Scala Sans Offc"/>
          <w:color w:val="000000" w:themeColor="text1" w:themeTint="FF" w:themeShade="FF"/>
        </w:rPr>
        <w:t>. Course materials are l</w:t>
      </w:r>
      <w:r w:rsidRPr="09D4BAFA" w:rsidR="20DE9538">
        <w:rPr>
          <w:rFonts w:ascii="Scala Sans Offc" w:hAnsi="Scala Sans Offc" w:eastAsia="Scala Sans Offc" w:cs="Scala Sans Offc"/>
        </w:rPr>
        <w:t xml:space="preserve">icensed under a </w:t>
      </w:r>
      <w:hyperlink r:id="R19bf6367c55a4106">
        <w:r w:rsidRPr="09D4BAFA" w:rsidR="20DE9538">
          <w:rPr>
            <w:rFonts w:ascii="Scala Sans Offc" w:hAnsi="Scala Sans Offc" w:eastAsia="Scala Sans Offc" w:cs="Scala Sans Offc"/>
            <w:color w:val="1155CC"/>
            <w:u w:val="single"/>
          </w:rPr>
          <w:t>Creative Commons Attribution-ShareAlike</w:t>
        </w:r>
      </w:hyperlink>
      <w:r w:rsidRPr="09D4BAFA" w:rsidR="20DE9538">
        <w:rPr>
          <w:rFonts w:ascii="Scala Sans Offc" w:hAnsi="Scala Sans Offc" w:eastAsia="Scala Sans Offc" w:cs="Scala Sans Offc"/>
        </w:rPr>
        <w:t xml:space="preserve"> 4.0 International license (CC-BY-SA).</w:t>
      </w:r>
    </w:p>
    <w:p w:rsidR="001B2C13" w:rsidRDefault="001B2C13" w14:paraId="6008896D" w14:textId="2DC6473B">
      <w:pPr>
        <w:keepNext/>
        <w:keepLines/>
        <w:pBdr>
          <w:top w:val="nil"/>
          <w:left w:val="nil"/>
          <w:bottom w:val="nil"/>
          <w:right w:val="nil"/>
          <w:between w:val="nil"/>
        </w:pBdr>
        <w:spacing w:before="240" w:line="259" w:lineRule="auto"/>
      </w:pPr>
      <w:r>
        <w:br w:type="page"/>
      </w:r>
    </w:p>
    <w:p w:rsidR="001B2C13" w:rsidP="60516F56" w:rsidRDefault="001B2C13" w14:paraId="00000024" w14:textId="43629AF8">
      <w:pPr>
        <w:pStyle w:val="Normal"/>
        <w:keepNext/>
        <w:keepLines/>
        <w:pBdr>
          <w:top w:val="nil"/>
          <w:left w:val="nil"/>
          <w:bottom w:val="nil"/>
          <w:right w:val="nil"/>
          <w:between w:val="nil"/>
        </w:pBdr>
        <w:spacing w:before="240" w:line="360" w:lineRule="auto"/>
        <w:rPr>
          <w:rFonts w:ascii="Scala Sans Offc" w:hAnsi="Scala Sans Offc" w:eastAsia="Scala Sans Offc" w:cs="Scala Sans Offc"/>
        </w:rPr>
      </w:pPr>
    </w:p>
    <w:p w:rsidR="001B2C13" w:rsidRDefault="009479CB" w14:paraId="00000025" w14:textId="77777777">
      <w:pPr>
        <w:keepNext/>
        <w:keepLines/>
        <w:pBdr>
          <w:top w:val="nil"/>
          <w:left w:val="nil"/>
          <w:bottom w:val="nil"/>
          <w:right w:val="nil"/>
          <w:between w:val="nil"/>
        </w:pBdr>
        <w:spacing w:before="240" w:line="259" w:lineRule="auto"/>
        <w:rPr>
          <w:rFonts w:ascii="Scala Sans Offc" w:hAnsi="Scala Sans Offc" w:eastAsia="Scala Sans Offc" w:cs="Scala Sans Offc"/>
          <w:color w:val="366091"/>
          <w:sz w:val="32"/>
          <w:szCs w:val="32"/>
        </w:rPr>
      </w:pPr>
      <w:r>
        <w:rPr>
          <w:rFonts w:ascii="Scala Sans Offc" w:hAnsi="Scala Sans Offc" w:eastAsia="Scala Sans Offc" w:cs="Scala Sans Offc"/>
          <w:color w:val="366091"/>
          <w:sz w:val="32"/>
          <w:szCs w:val="32"/>
        </w:rPr>
        <w:t>Contents</w:t>
      </w:r>
    </w:p>
    <w:sdt>
      <w:sdtPr>
        <w:id w:val="1786970488"/>
        <w:docPartObj>
          <w:docPartGallery w:val="Table of Contents"/>
          <w:docPartUnique/>
        </w:docPartObj>
      </w:sdtPr>
      <w:sdtContent>
        <w:p w:rsidR="001B2C13" w:rsidP="1407F1A0" w:rsidRDefault="009479CB" w14:paraId="00000026" w14:textId="77777777">
          <w:pPr>
            <w:pBdr>
              <w:top w:val="nil" w:color="000000" w:sz="0" w:space="0"/>
              <w:left w:val="nil" w:color="000000" w:sz="0" w:space="0"/>
              <w:bottom w:val="nil" w:color="000000" w:sz="0" w:space="0"/>
              <w:right w:val="nil" w:color="000000" w:sz="0" w:space="0"/>
              <w:between w:val="nil" w:color="000000" w:sz="0" w:space="0"/>
            </w:pBdr>
            <w:tabs>
              <w:tab w:val="right" w:pos="8630"/>
            </w:tabs>
            <w:spacing w:after="100"/>
            <w:rPr>
              <w:rFonts w:ascii="Calibri" w:hAnsi="Calibri" w:eastAsia="Calibri" w:cs="Calibri"/>
              <w:color w:val="000000"/>
              <w:sz w:val="22"/>
              <w:szCs w:val="22"/>
            </w:rPr>
          </w:pPr>
        </w:p>
        <w:p w:rsidR="001B2C13" w:rsidP="1407F1A0" w:rsidRDefault="009479CB" w14:paraId="00000027" w14:textId="23DD3713">
          <w:pPr>
            <w:pStyle w:val="TOC1"/>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r>
            <w:fldChar w:fldCharType="begin"/>
          </w:r>
          <w:r>
            <w:instrText xml:space="preserve">TOC \h \u \z</w:instrText>
          </w:r>
          <w:r>
            <w:fldChar w:fldCharType="separate"/>
          </w:r>
          <w:hyperlink w:anchor="_Toc1907612357">
            <w:r w:rsidRPr="1407F1A0" w:rsidR="1407F1A0">
              <w:rPr>
                <w:rStyle w:val="Hyperlink"/>
              </w:rPr>
              <w:t>1. Teaching staff</w:t>
            </w:r>
            <w:r>
              <w:tab/>
            </w:r>
            <w:r>
              <w:fldChar w:fldCharType="begin"/>
            </w:r>
            <w:r>
              <w:instrText xml:space="preserve">PAGEREF _Toc1907612357 \h</w:instrText>
            </w:r>
            <w:r>
              <w:fldChar w:fldCharType="separate"/>
            </w:r>
            <w:r w:rsidRPr="1407F1A0" w:rsidR="1407F1A0">
              <w:rPr>
                <w:rStyle w:val="Hyperlink"/>
              </w:rPr>
              <w:t>3</w:t>
            </w:r>
            <w:r>
              <w:fldChar w:fldCharType="end"/>
            </w:r>
          </w:hyperlink>
        </w:p>
        <w:p w:rsidR="001B2C13" w:rsidP="1407F1A0" w:rsidRDefault="009479CB" w14:paraId="00000028" w14:textId="508D434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856135325">
            <w:r w:rsidRPr="1407F1A0" w:rsidR="1407F1A0">
              <w:rPr>
                <w:rStyle w:val="Hyperlink"/>
              </w:rPr>
              <w:t>1.1 Instructor’s Office Hours</w:t>
            </w:r>
            <w:r>
              <w:tab/>
            </w:r>
            <w:r>
              <w:fldChar w:fldCharType="begin"/>
            </w:r>
            <w:r>
              <w:instrText xml:space="preserve">PAGEREF _Toc856135325 \h</w:instrText>
            </w:r>
            <w:r>
              <w:fldChar w:fldCharType="separate"/>
            </w:r>
            <w:r w:rsidRPr="1407F1A0" w:rsidR="1407F1A0">
              <w:rPr>
                <w:rStyle w:val="Hyperlink"/>
              </w:rPr>
              <w:t>3</w:t>
            </w:r>
            <w:r>
              <w:fldChar w:fldCharType="end"/>
            </w:r>
          </w:hyperlink>
        </w:p>
        <w:p w:rsidR="001B2C13" w:rsidP="1407F1A0" w:rsidRDefault="009479CB" w14:paraId="00000029" w14:textId="2A50224A">
          <w:pPr>
            <w:pStyle w:val="TOC4"/>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390535957">
            <w:r w:rsidRPr="1407F1A0" w:rsidR="1407F1A0">
              <w:rPr>
                <w:rStyle w:val="Hyperlink"/>
              </w:rPr>
              <w:t>Additional Support</w:t>
            </w:r>
            <w:r>
              <w:tab/>
            </w:r>
            <w:r>
              <w:fldChar w:fldCharType="begin"/>
            </w:r>
            <w:r>
              <w:instrText xml:space="preserve">PAGEREF _Toc1390535957 \h</w:instrText>
            </w:r>
            <w:r>
              <w:fldChar w:fldCharType="separate"/>
            </w:r>
            <w:r w:rsidRPr="1407F1A0" w:rsidR="1407F1A0">
              <w:rPr>
                <w:rStyle w:val="Hyperlink"/>
              </w:rPr>
              <w:t>4</w:t>
            </w:r>
            <w:r>
              <w:fldChar w:fldCharType="end"/>
            </w:r>
          </w:hyperlink>
        </w:p>
        <w:p w:rsidR="001B2C13" w:rsidP="1407F1A0" w:rsidRDefault="009479CB" w14:paraId="0000002A" w14:textId="396D2FC6">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841775072">
            <w:r w:rsidRPr="1407F1A0" w:rsidR="1407F1A0">
              <w:rPr>
                <w:rStyle w:val="Hyperlink"/>
              </w:rPr>
              <w:t>2.1 Position in program</w:t>
            </w:r>
            <w:r>
              <w:tab/>
            </w:r>
            <w:r>
              <w:fldChar w:fldCharType="begin"/>
            </w:r>
            <w:r>
              <w:instrText xml:space="preserve">PAGEREF _Toc841775072 \h</w:instrText>
            </w:r>
            <w:r>
              <w:fldChar w:fldCharType="separate"/>
            </w:r>
            <w:r w:rsidRPr="1407F1A0" w:rsidR="1407F1A0">
              <w:rPr>
                <w:rStyle w:val="Hyperlink"/>
              </w:rPr>
              <w:t>4</w:t>
            </w:r>
            <w:r>
              <w:fldChar w:fldCharType="end"/>
            </w:r>
          </w:hyperlink>
        </w:p>
        <w:p w:rsidR="001B2C13" w:rsidP="1407F1A0" w:rsidRDefault="009479CB" w14:paraId="0000002B" w14:textId="3F07FC75">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835074770">
            <w:r w:rsidRPr="1407F1A0" w:rsidR="1407F1A0">
              <w:rPr>
                <w:rStyle w:val="Hyperlink"/>
              </w:rPr>
              <w:t>2.2 Position in the field</w:t>
            </w:r>
            <w:r>
              <w:tab/>
            </w:r>
            <w:r>
              <w:fldChar w:fldCharType="begin"/>
            </w:r>
            <w:r>
              <w:instrText xml:space="preserve">PAGEREF _Toc1835074770 \h</w:instrText>
            </w:r>
            <w:r>
              <w:fldChar w:fldCharType="separate"/>
            </w:r>
            <w:r w:rsidRPr="1407F1A0" w:rsidR="1407F1A0">
              <w:rPr>
                <w:rStyle w:val="Hyperlink"/>
              </w:rPr>
              <w:t>5</w:t>
            </w:r>
            <w:r>
              <w:fldChar w:fldCharType="end"/>
            </w:r>
          </w:hyperlink>
        </w:p>
        <w:p w:rsidR="001B2C13" w:rsidP="1407F1A0" w:rsidRDefault="009479CB" w14:paraId="0000002C" w14:textId="7AF01D1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920218932">
            <w:r w:rsidRPr="1407F1A0" w:rsidR="1407F1A0">
              <w:rPr>
                <w:rStyle w:val="Hyperlink"/>
              </w:rPr>
              <w:t>2.3 Course description</w:t>
            </w:r>
            <w:r>
              <w:tab/>
            </w:r>
            <w:r>
              <w:fldChar w:fldCharType="begin"/>
            </w:r>
            <w:r>
              <w:instrText xml:space="preserve">PAGEREF _Toc1920218932 \h</w:instrText>
            </w:r>
            <w:r>
              <w:fldChar w:fldCharType="separate"/>
            </w:r>
            <w:r w:rsidRPr="1407F1A0" w:rsidR="1407F1A0">
              <w:rPr>
                <w:rStyle w:val="Hyperlink"/>
              </w:rPr>
              <w:t>5</w:t>
            </w:r>
            <w:r>
              <w:fldChar w:fldCharType="end"/>
            </w:r>
          </w:hyperlink>
        </w:p>
        <w:p w:rsidR="001B2C13" w:rsidP="1407F1A0" w:rsidRDefault="009479CB" w14:paraId="0000002D" w14:textId="4CB26BA8">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317110198">
            <w:r w:rsidRPr="1407F1A0" w:rsidR="1407F1A0">
              <w:rPr>
                <w:rStyle w:val="Hyperlink"/>
              </w:rPr>
              <w:t>2.4 Course learning goals</w:t>
            </w:r>
            <w:r>
              <w:tab/>
            </w:r>
            <w:r>
              <w:fldChar w:fldCharType="begin"/>
            </w:r>
            <w:r>
              <w:instrText xml:space="preserve">PAGEREF _Toc1317110198 \h</w:instrText>
            </w:r>
            <w:r>
              <w:fldChar w:fldCharType="separate"/>
            </w:r>
            <w:r w:rsidRPr="1407F1A0" w:rsidR="1407F1A0">
              <w:rPr>
                <w:rStyle w:val="Hyperlink"/>
              </w:rPr>
              <w:t>5</w:t>
            </w:r>
            <w:r>
              <w:fldChar w:fldCharType="end"/>
            </w:r>
          </w:hyperlink>
        </w:p>
        <w:p w:rsidR="001B2C13" w:rsidP="1407F1A0" w:rsidRDefault="009479CB" w14:paraId="0000002E" w14:textId="1C637449">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136577539">
            <w:r w:rsidRPr="1407F1A0" w:rsidR="1407F1A0">
              <w:rPr>
                <w:rStyle w:val="Hyperlink"/>
              </w:rPr>
              <w:t>2.5 Entry requirements</w:t>
            </w:r>
            <w:r>
              <w:tab/>
            </w:r>
            <w:r>
              <w:fldChar w:fldCharType="begin"/>
            </w:r>
            <w:r>
              <w:instrText xml:space="preserve">PAGEREF _Toc1136577539 \h</w:instrText>
            </w:r>
            <w:r>
              <w:fldChar w:fldCharType="separate"/>
            </w:r>
            <w:r w:rsidRPr="1407F1A0" w:rsidR="1407F1A0">
              <w:rPr>
                <w:rStyle w:val="Hyperlink"/>
              </w:rPr>
              <w:t>5</w:t>
            </w:r>
            <w:r>
              <w:fldChar w:fldCharType="end"/>
            </w:r>
          </w:hyperlink>
        </w:p>
        <w:p w:rsidR="001B2C13" w:rsidP="1407F1A0" w:rsidRDefault="009479CB" w14:paraId="0000002F" w14:textId="67FA89E7">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2108627921">
            <w:r w:rsidRPr="1407F1A0" w:rsidR="1407F1A0">
              <w:rPr>
                <w:rStyle w:val="Hyperlink"/>
              </w:rPr>
              <w:t>2.6 Link with TEP</w:t>
            </w:r>
            <w:r>
              <w:tab/>
            </w:r>
            <w:r>
              <w:fldChar w:fldCharType="begin"/>
            </w:r>
            <w:r>
              <w:instrText xml:space="preserve">PAGEREF _Toc2108627921 \h</w:instrText>
            </w:r>
            <w:r>
              <w:fldChar w:fldCharType="separate"/>
            </w:r>
            <w:r w:rsidRPr="1407F1A0" w:rsidR="1407F1A0">
              <w:rPr>
                <w:rStyle w:val="Hyperlink"/>
              </w:rPr>
              <w:t>6</w:t>
            </w:r>
            <w:r>
              <w:fldChar w:fldCharType="end"/>
            </w:r>
          </w:hyperlink>
        </w:p>
        <w:p w:rsidR="001B2C13" w:rsidP="1407F1A0" w:rsidRDefault="009479CB" w14:paraId="00000030" w14:textId="1E997967">
          <w:pPr>
            <w:pStyle w:val="TOC1"/>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581628992">
            <w:r w:rsidRPr="1407F1A0" w:rsidR="1407F1A0">
              <w:rPr>
                <w:rStyle w:val="Hyperlink"/>
              </w:rPr>
              <w:t>3. Type of instruction</w:t>
            </w:r>
            <w:r>
              <w:tab/>
            </w:r>
            <w:r>
              <w:fldChar w:fldCharType="begin"/>
            </w:r>
            <w:r>
              <w:instrText xml:space="preserve">PAGEREF _Toc581628992 \h</w:instrText>
            </w:r>
            <w:r>
              <w:fldChar w:fldCharType="separate"/>
            </w:r>
            <w:r w:rsidRPr="1407F1A0" w:rsidR="1407F1A0">
              <w:rPr>
                <w:rStyle w:val="Hyperlink"/>
              </w:rPr>
              <w:t>6</w:t>
            </w:r>
            <w:r>
              <w:fldChar w:fldCharType="end"/>
            </w:r>
          </w:hyperlink>
        </w:p>
        <w:p w:rsidR="001B2C13" w:rsidP="1407F1A0" w:rsidRDefault="009479CB" w14:paraId="00000031" w14:textId="5F1AB08E">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692879898">
            <w:r w:rsidRPr="1407F1A0" w:rsidR="1407F1A0">
              <w:rPr>
                <w:rStyle w:val="Hyperlink"/>
              </w:rPr>
              <w:t>3.1 Lectures</w:t>
            </w:r>
            <w:r>
              <w:tab/>
            </w:r>
            <w:r>
              <w:fldChar w:fldCharType="begin"/>
            </w:r>
            <w:r>
              <w:instrText xml:space="preserve">PAGEREF _Toc1692879898 \h</w:instrText>
            </w:r>
            <w:r>
              <w:fldChar w:fldCharType="separate"/>
            </w:r>
            <w:r w:rsidRPr="1407F1A0" w:rsidR="1407F1A0">
              <w:rPr>
                <w:rStyle w:val="Hyperlink"/>
              </w:rPr>
              <w:t>6</w:t>
            </w:r>
            <w:r>
              <w:fldChar w:fldCharType="end"/>
            </w:r>
          </w:hyperlink>
        </w:p>
        <w:p w:rsidR="001B2C13" w:rsidP="1407F1A0" w:rsidRDefault="009479CB" w14:paraId="00000032" w14:textId="4214E46F">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363439944">
            <w:r w:rsidRPr="1407F1A0" w:rsidR="1407F1A0">
              <w:rPr>
                <w:rStyle w:val="Hyperlink"/>
              </w:rPr>
              <w:t>3.2 Computer Labs</w:t>
            </w:r>
            <w:r>
              <w:tab/>
            </w:r>
            <w:r>
              <w:fldChar w:fldCharType="begin"/>
            </w:r>
            <w:r>
              <w:instrText xml:space="preserve">PAGEREF _Toc363439944 \h</w:instrText>
            </w:r>
            <w:r>
              <w:fldChar w:fldCharType="separate"/>
            </w:r>
            <w:r w:rsidRPr="1407F1A0" w:rsidR="1407F1A0">
              <w:rPr>
                <w:rStyle w:val="Hyperlink"/>
              </w:rPr>
              <w:t>7</w:t>
            </w:r>
            <w:r>
              <w:fldChar w:fldCharType="end"/>
            </w:r>
          </w:hyperlink>
        </w:p>
        <w:p w:rsidR="001B2C13" w:rsidP="1407F1A0" w:rsidRDefault="009479CB" w14:paraId="00000033" w14:textId="5A1580F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311779438">
            <w:r w:rsidRPr="1407F1A0" w:rsidR="1407F1A0">
              <w:rPr>
                <w:rStyle w:val="Hyperlink"/>
              </w:rPr>
              <w:t>3.3 Class Contribution</w:t>
            </w:r>
            <w:r>
              <w:tab/>
            </w:r>
            <w:r>
              <w:fldChar w:fldCharType="begin"/>
            </w:r>
            <w:r>
              <w:instrText xml:space="preserve">PAGEREF _Toc311779438 \h</w:instrText>
            </w:r>
            <w:r>
              <w:fldChar w:fldCharType="separate"/>
            </w:r>
            <w:r w:rsidRPr="1407F1A0" w:rsidR="1407F1A0">
              <w:rPr>
                <w:rStyle w:val="Hyperlink"/>
              </w:rPr>
              <w:t>7</w:t>
            </w:r>
            <w:r>
              <w:fldChar w:fldCharType="end"/>
            </w:r>
          </w:hyperlink>
        </w:p>
        <w:p w:rsidR="001B2C13" w:rsidP="1407F1A0" w:rsidRDefault="009479CB" w14:paraId="00000034" w14:textId="260F3B5C">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958002935">
            <w:r w:rsidRPr="1407F1A0" w:rsidR="1407F1A0">
              <w:rPr>
                <w:rStyle w:val="Hyperlink"/>
              </w:rPr>
              <w:t>3.4 Estimated Study Load</w:t>
            </w:r>
            <w:r>
              <w:tab/>
            </w:r>
            <w:r>
              <w:fldChar w:fldCharType="begin"/>
            </w:r>
            <w:r>
              <w:instrText xml:space="preserve">PAGEREF _Toc1958002935 \h</w:instrText>
            </w:r>
            <w:r>
              <w:fldChar w:fldCharType="separate"/>
            </w:r>
            <w:r w:rsidRPr="1407F1A0" w:rsidR="1407F1A0">
              <w:rPr>
                <w:rStyle w:val="Hyperlink"/>
              </w:rPr>
              <w:t>8</w:t>
            </w:r>
            <w:r>
              <w:fldChar w:fldCharType="end"/>
            </w:r>
          </w:hyperlink>
        </w:p>
        <w:p w:rsidR="001B2C13" w:rsidP="1407F1A0" w:rsidRDefault="009479CB" w14:paraId="00000035" w14:textId="35FA67BF">
          <w:pPr>
            <w:pStyle w:val="TOC1"/>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1322036077">
            <w:r w:rsidRPr="1407F1A0" w:rsidR="1407F1A0">
              <w:rPr>
                <w:rStyle w:val="Hyperlink"/>
              </w:rPr>
              <w:t>4. Assessment</w:t>
            </w:r>
            <w:r>
              <w:tab/>
            </w:r>
            <w:r>
              <w:fldChar w:fldCharType="begin"/>
            </w:r>
            <w:r>
              <w:instrText xml:space="preserve">PAGEREF _Toc1322036077 \h</w:instrText>
            </w:r>
            <w:r>
              <w:fldChar w:fldCharType="separate"/>
            </w:r>
            <w:r w:rsidRPr="1407F1A0" w:rsidR="1407F1A0">
              <w:rPr>
                <w:rStyle w:val="Hyperlink"/>
              </w:rPr>
              <w:t>8</w:t>
            </w:r>
            <w:r>
              <w:fldChar w:fldCharType="end"/>
            </w:r>
          </w:hyperlink>
        </w:p>
        <w:p w:rsidR="001B2C13" w:rsidP="1407F1A0" w:rsidRDefault="009479CB" w14:paraId="00000036" w14:textId="348958CE">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1391176820">
            <w:r w:rsidRPr="1407F1A0" w:rsidR="1407F1A0">
              <w:rPr>
                <w:rStyle w:val="Hyperlink"/>
              </w:rPr>
              <w:t>4.1 Assessment Types</w:t>
            </w:r>
            <w:r>
              <w:tab/>
            </w:r>
            <w:r>
              <w:fldChar w:fldCharType="begin"/>
            </w:r>
            <w:r>
              <w:instrText xml:space="preserve">PAGEREF _Toc1391176820 \h</w:instrText>
            </w:r>
            <w:r>
              <w:fldChar w:fldCharType="separate"/>
            </w:r>
            <w:r w:rsidRPr="1407F1A0" w:rsidR="1407F1A0">
              <w:rPr>
                <w:rStyle w:val="Hyperlink"/>
              </w:rPr>
              <w:t>8</w:t>
            </w:r>
            <w:r>
              <w:fldChar w:fldCharType="end"/>
            </w:r>
          </w:hyperlink>
        </w:p>
        <w:p w:rsidR="001B2C13" w:rsidP="1407F1A0" w:rsidRDefault="009479CB" w14:paraId="00000037" w14:textId="1190D429">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973374656">
            <w:r w:rsidRPr="1407F1A0" w:rsidR="1407F1A0">
              <w:rPr>
                <w:rStyle w:val="Hyperlink"/>
              </w:rPr>
              <w:t>4.2 Grading</w:t>
            </w:r>
            <w:r>
              <w:tab/>
            </w:r>
            <w:r>
              <w:fldChar w:fldCharType="begin"/>
            </w:r>
            <w:r>
              <w:instrText xml:space="preserve">PAGEREF _Toc973374656 \h</w:instrText>
            </w:r>
            <w:r>
              <w:fldChar w:fldCharType="separate"/>
            </w:r>
            <w:r w:rsidRPr="1407F1A0" w:rsidR="1407F1A0">
              <w:rPr>
                <w:rStyle w:val="Hyperlink"/>
              </w:rPr>
              <w:t>10</w:t>
            </w:r>
            <w:r>
              <w:fldChar w:fldCharType="end"/>
            </w:r>
          </w:hyperlink>
        </w:p>
        <w:p w:rsidR="001B2C13" w:rsidP="1407F1A0" w:rsidRDefault="009479CB" w14:paraId="00000038" w14:textId="19FFEE8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1975728728">
            <w:r w:rsidRPr="1407F1A0" w:rsidR="1407F1A0">
              <w:rPr>
                <w:rStyle w:val="Hyperlink"/>
              </w:rPr>
              <w:t>4.3 Resit</w:t>
            </w:r>
            <w:r>
              <w:tab/>
            </w:r>
            <w:r>
              <w:fldChar w:fldCharType="begin"/>
            </w:r>
            <w:r>
              <w:instrText xml:space="preserve">PAGEREF _Toc1975728728 \h</w:instrText>
            </w:r>
            <w:r>
              <w:fldChar w:fldCharType="separate"/>
            </w:r>
            <w:r w:rsidRPr="1407F1A0" w:rsidR="1407F1A0">
              <w:rPr>
                <w:rStyle w:val="Hyperlink"/>
              </w:rPr>
              <w:t>12</w:t>
            </w:r>
            <w:r>
              <w:fldChar w:fldCharType="end"/>
            </w:r>
          </w:hyperlink>
        </w:p>
        <w:p w:rsidR="001B2C13" w:rsidP="1407F1A0" w:rsidRDefault="009479CB" w14:paraId="00000039" w14:textId="1FAEF485">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ind/>
            <w:rPr>
              <w:rStyle w:val="Hyperlink"/>
            </w:rPr>
          </w:pPr>
          <w:hyperlink w:anchor="_Toc82646319">
            <w:r w:rsidRPr="1407F1A0" w:rsidR="1407F1A0">
              <w:rPr>
                <w:rStyle w:val="Hyperlink"/>
              </w:rPr>
              <w:t>4.4 Repeaters rule</w:t>
            </w:r>
            <w:r>
              <w:tab/>
            </w:r>
            <w:r>
              <w:fldChar w:fldCharType="begin"/>
            </w:r>
            <w:r>
              <w:instrText xml:space="preserve">PAGEREF _Toc82646319 \h</w:instrText>
            </w:r>
            <w:r>
              <w:fldChar w:fldCharType="separate"/>
            </w:r>
            <w:r w:rsidRPr="1407F1A0" w:rsidR="1407F1A0">
              <w:rPr>
                <w:rStyle w:val="Hyperlink"/>
              </w:rPr>
              <w:t>12</w:t>
            </w:r>
            <w:r>
              <w:fldChar w:fldCharType="end"/>
            </w:r>
          </w:hyperlink>
        </w:p>
        <w:p w:rsidR="001B2C13" w:rsidP="1407F1A0" w:rsidRDefault="009479CB" w14:paraId="0000003A" w14:textId="1ABB859F">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after="100"/>
            <w:rPr>
              <w:rStyle w:val="Hyperlink"/>
            </w:rPr>
          </w:pPr>
          <w:hyperlink w:anchor="_Toc745445583">
            <w:r w:rsidRPr="1407F1A0" w:rsidR="1407F1A0">
              <w:rPr>
                <w:rStyle w:val="Hyperlink"/>
              </w:rPr>
              <w:t>4.5 Working together</w:t>
            </w:r>
            <w:r>
              <w:tab/>
            </w:r>
            <w:r>
              <w:fldChar w:fldCharType="begin"/>
            </w:r>
            <w:r>
              <w:instrText xml:space="preserve">PAGEREF _Toc745445583 \h</w:instrText>
            </w:r>
            <w:r>
              <w:fldChar w:fldCharType="separate"/>
            </w:r>
            <w:r w:rsidRPr="1407F1A0" w:rsidR="1407F1A0">
              <w:rPr>
                <w:rStyle w:val="Hyperlink"/>
              </w:rPr>
              <w:t>12</w:t>
            </w:r>
            <w:r>
              <w:fldChar w:fldCharType="end"/>
            </w:r>
          </w:hyperlink>
        </w:p>
        <w:p w:rsidR="007C358C" w:rsidP="1407F1A0" w:rsidRDefault="007C358C" w14:paraId="0C7F1D18" w14:textId="6815359C">
          <w:pPr>
            <w:pStyle w:val="TOC1"/>
            <w:tabs>
              <w:tab w:val="right" w:leader="dot" w:pos="8640"/>
            </w:tabs>
            <w:rPr>
              <w:rStyle w:val="Hyperlink"/>
            </w:rPr>
          </w:pPr>
          <w:hyperlink w:anchor="_Toc514690981">
            <w:r w:rsidRPr="1407F1A0" w:rsidR="1407F1A0">
              <w:rPr>
                <w:rStyle w:val="Hyperlink"/>
              </w:rPr>
              <w:t>5. Code of Conduct</w:t>
            </w:r>
            <w:r>
              <w:tab/>
            </w:r>
            <w:r>
              <w:fldChar w:fldCharType="begin"/>
            </w:r>
            <w:r>
              <w:instrText xml:space="preserve">PAGEREF _Toc514690981 \h</w:instrText>
            </w:r>
            <w:r>
              <w:fldChar w:fldCharType="separate"/>
            </w:r>
            <w:r w:rsidRPr="1407F1A0" w:rsidR="1407F1A0">
              <w:rPr>
                <w:rStyle w:val="Hyperlink"/>
              </w:rPr>
              <w:t>13</w:t>
            </w:r>
            <w:r>
              <w:fldChar w:fldCharType="end"/>
            </w:r>
          </w:hyperlink>
        </w:p>
        <w:p w:rsidR="007C358C" w:rsidP="1B3285FB" w:rsidRDefault="007C358C" w14:paraId="02944B15" w14:textId="43016163">
          <w:pPr>
            <w:pStyle w:val="TOC2"/>
            <w:tabs>
              <w:tab w:val="right" w:leader="dot" w:pos="8640"/>
            </w:tabs>
            <w:rPr>
              <w:rStyle w:val="Hyperlink"/>
            </w:rPr>
          </w:pPr>
          <w:hyperlink w:anchor="_Toc879307474">
            <w:r w:rsidRPr="1407F1A0" w:rsidR="1407F1A0">
              <w:rPr>
                <w:rStyle w:val="Hyperlink"/>
              </w:rPr>
              <w:t>5.1 Code of Conduct</w:t>
            </w:r>
            <w:r>
              <w:tab/>
            </w:r>
            <w:r>
              <w:fldChar w:fldCharType="begin"/>
            </w:r>
            <w:r>
              <w:instrText xml:space="preserve">PAGEREF _Toc879307474 \h</w:instrText>
            </w:r>
            <w:r>
              <w:fldChar w:fldCharType="separate"/>
            </w:r>
            <w:r w:rsidRPr="1407F1A0" w:rsidR="1407F1A0">
              <w:rPr>
                <w:rStyle w:val="Hyperlink"/>
              </w:rPr>
              <w:t>13</w:t>
            </w:r>
            <w:r>
              <w:fldChar w:fldCharType="end"/>
            </w:r>
          </w:hyperlink>
        </w:p>
        <w:p w:rsidR="007C358C" w:rsidP="140B81BF" w:rsidRDefault="007C358C" w14:paraId="39CD3A4C" w14:textId="23454786">
          <w:pPr>
            <w:pStyle w:val="TOC2"/>
            <w:tabs>
              <w:tab w:val="right" w:leader="dot" w:pos="8640"/>
            </w:tabs>
            <w:rPr>
              <w:rStyle w:val="Hyperlink"/>
            </w:rPr>
          </w:pPr>
          <w:hyperlink w:anchor="_Toc2089292468">
            <w:r w:rsidRPr="1407F1A0" w:rsidR="1407F1A0">
              <w:rPr>
                <w:rStyle w:val="Hyperlink"/>
              </w:rPr>
              <w:t>5.2 Academic Integrity</w:t>
            </w:r>
            <w:r>
              <w:tab/>
            </w:r>
            <w:r>
              <w:fldChar w:fldCharType="begin"/>
            </w:r>
            <w:r>
              <w:instrText xml:space="preserve">PAGEREF _Toc2089292468 \h</w:instrText>
            </w:r>
            <w:r>
              <w:fldChar w:fldCharType="separate"/>
            </w:r>
            <w:r w:rsidRPr="1407F1A0" w:rsidR="1407F1A0">
              <w:rPr>
                <w:rStyle w:val="Hyperlink"/>
              </w:rPr>
              <w:t>13</w:t>
            </w:r>
            <w:r>
              <w:fldChar w:fldCharType="end"/>
            </w:r>
          </w:hyperlink>
        </w:p>
        <w:p w:rsidR="007C358C" w:rsidP="1407F1A0" w:rsidRDefault="007C358C" w14:paraId="227D3465" w14:textId="79BAE96A">
          <w:pPr>
            <w:pStyle w:val="TOC2"/>
            <w:tabs>
              <w:tab w:val="right" w:leader="dot" w:pos="8640"/>
            </w:tabs>
            <w:rPr>
              <w:rStyle w:val="Hyperlink"/>
            </w:rPr>
          </w:pPr>
          <w:hyperlink w:anchor="_Toc369716732">
            <w:r w:rsidRPr="1407F1A0" w:rsidR="1407F1A0">
              <w:rPr>
                <w:rStyle w:val="Hyperlink"/>
              </w:rPr>
              <w:t>5.3 “Be”-ing a good classmate / student in this course</w:t>
            </w:r>
            <w:r>
              <w:tab/>
            </w:r>
            <w:r>
              <w:fldChar w:fldCharType="begin"/>
            </w:r>
            <w:r>
              <w:instrText xml:space="preserve">PAGEREF _Toc369716732 \h</w:instrText>
            </w:r>
            <w:r>
              <w:fldChar w:fldCharType="separate"/>
            </w:r>
            <w:r w:rsidRPr="1407F1A0" w:rsidR="1407F1A0">
              <w:rPr>
                <w:rStyle w:val="Hyperlink"/>
              </w:rPr>
              <w:t>14</w:t>
            </w:r>
            <w:r>
              <w:fldChar w:fldCharType="end"/>
            </w:r>
          </w:hyperlink>
        </w:p>
        <w:p w:rsidR="007C358C" w:rsidP="1B3285FB" w:rsidRDefault="007C358C" w14:paraId="43790656" w14:textId="47202EDD">
          <w:pPr>
            <w:pStyle w:val="TOC1"/>
            <w:tabs>
              <w:tab w:val="right" w:leader="dot" w:pos="8640"/>
            </w:tabs>
            <w:rPr>
              <w:rStyle w:val="Hyperlink"/>
            </w:rPr>
          </w:pPr>
          <w:hyperlink w:anchor="_Toc1396601617">
            <w:r w:rsidRPr="1407F1A0" w:rsidR="1407F1A0">
              <w:rPr>
                <w:rStyle w:val="Hyperlink"/>
              </w:rPr>
              <w:t>6. Course structure</w:t>
            </w:r>
            <w:r>
              <w:tab/>
            </w:r>
            <w:r>
              <w:fldChar w:fldCharType="begin"/>
            </w:r>
            <w:r>
              <w:instrText xml:space="preserve">PAGEREF _Toc1396601617 \h</w:instrText>
            </w:r>
            <w:r>
              <w:fldChar w:fldCharType="separate"/>
            </w:r>
            <w:r w:rsidRPr="1407F1A0" w:rsidR="1407F1A0">
              <w:rPr>
                <w:rStyle w:val="Hyperlink"/>
              </w:rPr>
              <w:t>16</w:t>
            </w:r>
            <w:r>
              <w:fldChar w:fldCharType="end"/>
            </w:r>
          </w:hyperlink>
        </w:p>
        <w:p w:rsidR="1407F1A0" w:rsidP="1407F1A0" w:rsidRDefault="1407F1A0" w14:paraId="1453F590" w14:textId="357AB01E">
          <w:pPr>
            <w:pStyle w:val="TOC1"/>
            <w:tabs>
              <w:tab w:val="right" w:leader="dot" w:pos="8640"/>
            </w:tabs>
            <w:rPr>
              <w:rStyle w:val="Hyperlink"/>
            </w:rPr>
          </w:pPr>
          <w:hyperlink w:anchor="_Toc1242219866">
            <w:r w:rsidRPr="1407F1A0" w:rsidR="1407F1A0">
              <w:rPr>
                <w:rStyle w:val="Hyperlink"/>
              </w:rPr>
              <w:t>7. List of materials</w:t>
            </w:r>
            <w:r>
              <w:tab/>
            </w:r>
            <w:r>
              <w:fldChar w:fldCharType="begin"/>
            </w:r>
            <w:r>
              <w:instrText xml:space="preserve">PAGEREF _Toc1242219866 \h</w:instrText>
            </w:r>
            <w:r>
              <w:fldChar w:fldCharType="separate"/>
            </w:r>
            <w:r w:rsidRPr="1407F1A0" w:rsidR="1407F1A0">
              <w:rPr>
                <w:rStyle w:val="Hyperlink"/>
              </w:rPr>
              <w:t>17</w:t>
            </w:r>
            <w:r>
              <w:fldChar w:fldCharType="end"/>
            </w:r>
          </w:hyperlink>
          <w:r>
            <w:fldChar w:fldCharType="end"/>
          </w:r>
        </w:p>
      </w:sdtContent>
    </w:sdt>
    <w:p w:rsidR="60516F56" w:rsidRDefault="60516F56" w14:paraId="47CCFEEE" w14:textId="160C6E86">
      <w:r>
        <w:br w:type="page"/>
      </w:r>
    </w:p>
    <w:p w:rsidR="001B2C13" w:rsidP="60516F56" w:rsidRDefault="001B2C13" w14:paraId="0000004B" w14:textId="6C568F07">
      <w:pPr>
        <w:pStyle w:val="Normal"/>
        <w:rPr>
          <w:rFonts w:ascii="Scala Sans Offc" w:hAnsi="Scala Sans Offc" w:eastAsia="Scala Sans Offc" w:cs="Scala Sans Offc"/>
        </w:rPr>
      </w:pPr>
    </w:p>
    <w:p w:rsidR="001B2C13" w:rsidP="60516F56" w:rsidRDefault="009479CB" w14:paraId="0000004C" w14:textId="77777777">
      <w:pPr>
        <w:pStyle w:val="Heading1"/>
        <w:spacing w:line="276" w:lineRule="auto"/>
        <w:rPr>
          <w:rFonts w:ascii="Scala Sans Offc" w:hAnsi="Scala Sans Offc" w:eastAsia="Scala Sans Offc" w:cs="Scala Sans Offc"/>
          <w:color w:val="003366"/>
          <w:sz w:val="30"/>
          <w:szCs w:val="30"/>
        </w:rPr>
      </w:pPr>
      <w:bookmarkStart w:name="_3znysh7" w:id="2"/>
      <w:bookmarkEnd w:id="2"/>
      <w:bookmarkStart w:name="_Toc1907612357" w:id="202902974"/>
      <w:r w:rsidRPr="1407F1A0" w:rsidR="009479CB">
        <w:rPr>
          <w:rFonts w:ascii="Scala Sans Offc" w:hAnsi="Scala Sans Offc" w:eastAsia="Scala Sans Offc" w:cs="Scala Sans Offc"/>
          <w:color w:val="003366"/>
          <w:sz w:val="30"/>
          <w:szCs w:val="30"/>
        </w:rPr>
        <w:t>1. Teaching staff</w:t>
      </w:r>
      <w:bookmarkEnd w:id="202902974"/>
    </w:p>
    <w:p w:rsidR="001B2C13" w:rsidP="60516F56" w:rsidRDefault="001B2C13" w14:paraId="0000004D" w14:textId="77777777">
      <w:pPr>
        <w:spacing w:line="276" w:lineRule="auto"/>
        <w:rPr>
          <w:rFonts w:ascii="Scala Sans Offc" w:hAnsi="Scala Sans Offc" w:eastAsia="Scala Sans Offc" w:cs="Scala Sans Offc"/>
          <w:color w:val="000000"/>
          <w:sz w:val="20"/>
          <w:szCs w:val="20"/>
        </w:rPr>
      </w:pPr>
    </w:p>
    <w:tbl>
      <w:tblPr>
        <w:tblStyle w:val="a0"/>
        <w:tblW w:w="8630"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400" w:firstRow="0" w:lastRow="0" w:firstColumn="0" w:lastColumn="0" w:noHBand="0" w:noVBand="1"/>
      </w:tblPr>
      <w:tblGrid>
        <w:gridCol w:w="2065"/>
        <w:gridCol w:w="6565"/>
      </w:tblGrid>
      <w:tr w:rsidR="001B2C13" w:rsidTr="09D4BAFA" w14:paraId="140E95AD" w14:textId="77777777">
        <w:trPr>
          <w:trHeight w:val="220"/>
        </w:trPr>
        <w:tc>
          <w:tcPr>
            <w:tcW w:w="2065" w:type="dxa"/>
            <w:vMerge w:val="restart"/>
            <w:tcBorders>
              <w:top w:val="single" w:color="003366" w:sz="4" w:space="0"/>
              <w:left w:val="single" w:color="003366" w:sz="4" w:space="0"/>
              <w:right w:val="single" w:color="003366" w:sz="4" w:space="0"/>
            </w:tcBorders>
            <w:tcMar/>
          </w:tcPr>
          <w:p w:rsidR="001B2C13" w:rsidRDefault="001B2C13" w14:paraId="0000004E" w14:textId="77777777">
            <w:pPr>
              <w:spacing w:line="276" w:lineRule="auto"/>
              <w:rPr>
                <w:rFonts w:ascii="Scala Sans Offc" w:hAnsi="Scala Sans Offc" w:eastAsia="Scala Sans Offc" w:cs="Scala Sans Offc"/>
              </w:rPr>
            </w:pPr>
          </w:p>
          <w:p w:rsidR="001B2C13" w:rsidRDefault="009479CB" w14:paraId="0000004F" w14:textId="77777777">
            <w:pPr>
              <w:spacing w:line="276" w:lineRule="auto"/>
              <w:rPr>
                <w:rFonts w:ascii="Scala Sans Offc" w:hAnsi="Scala Sans Offc" w:eastAsia="Scala Sans Offc" w:cs="Scala Sans Offc"/>
              </w:rPr>
            </w:pPr>
            <w:r>
              <w:rPr>
                <w:rFonts w:ascii="Scala Sans Offc" w:hAnsi="Scala Sans Offc" w:eastAsia="Scala Sans Offc" w:cs="Scala Sans Offc"/>
                <w:noProof/>
              </w:rPr>
              <w:drawing>
                <wp:inline distT="114300" distB="114300" distL="114300" distR="114300" wp14:anchorId="3B60F2A9" wp14:editId="07777777">
                  <wp:extent cx="1181100" cy="11811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181100" cy="1181100"/>
                          </a:xfrm>
                          <a:prstGeom prst="rect">
                            <a:avLst/>
                          </a:prstGeom>
                          <a:ln/>
                        </pic:spPr>
                      </pic:pic>
                    </a:graphicData>
                  </a:graphic>
                </wp:inline>
              </w:drawing>
            </w:r>
          </w:p>
          <w:p w:rsidR="001B2C13" w:rsidRDefault="001B2C13" w14:paraId="00000050" w14:textId="77777777">
            <w:pPr>
              <w:spacing w:line="276" w:lineRule="auto"/>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51" w14:textId="77777777">
            <w:pPr>
              <w:spacing w:line="276" w:lineRule="auto"/>
              <w:rPr>
                <w:rFonts w:ascii="Scala Sans Offc" w:hAnsi="Scala Sans Offc" w:eastAsia="Scala Sans Offc" w:cs="Scala Sans Offc"/>
                <w:color w:val="000000"/>
              </w:rPr>
            </w:pPr>
            <w:r>
              <w:rPr>
                <w:rFonts w:ascii="Scala Sans Offc" w:hAnsi="Scala Sans Offc" w:eastAsia="Scala Sans Offc" w:cs="Scala Sans Offc"/>
                <w:color w:val="000000"/>
              </w:rPr>
              <w:t xml:space="preserve">Name: </w:t>
            </w:r>
            <w:r>
              <w:rPr>
                <w:rFonts w:ascii="Scala Sans Offc" w:hAnsi="Scala Sans Offc" w:eastAsia="Scala Sans Offc" w:cs="Scala Sans Offc"/>
              </w:rPr>
              <w:t>Lachlan Deer</w:t>
            </w:r>
          </w:p>
        </w:tc>
      </w:tr>
      <w:tr w:rsidR="001B2C13" w:rsidTr="09D4BAFA" w14:paraId="20E64844" w14:textId="77777777">
        <w:trPr>
          <w:trHeight w:val="220"/>
        </w:trPr>
        <w:tc>
          <w:tcPr>
            <w:tcW w:w="2065" w:type="dxa"/>
            <w:vMerge/>
            <w:tcBorders/>
            <w:tcMar/>
          </w:tcPr>
          <w:p w:rsidR="001B2C13" w:rsidRDefault="001B2C13" w14:paraId="00000052"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53" w14:textId="77777777">
            <w:pPr>
              <w:spacing w:line="276" w:lineRule="auto"/>
              <w:rPr>
                <w:rFonts w:ascii="Scala Sans Offc" w:hAnsi="Scala Sans Offc" w:eastAsia="Scala Sans Offc" w:cs="Scala Sans Offc"/>
                <w:color w:val="000000"/>
              </w:rPr>
            </w:pPr>
            <w:r>
              <w:rPr>
                <w:rFonts w:ascii="Scala Sans Offc" w:hAnsi="Scala Sans Offc" w:eastAsia="Scala Sans Offc" w:cs="Scala Sans Offc"/>
                <w:color w:val="000000"/>
              </w:rPr>
              <w:t xml:space="preserve">Contact: </w:t>
            </w:r>
            <w:r>
              <w:rPr>
                <w:rFonts w:ascii="Scala Sans Offc" w:hAnsi="Scala Sans Offc" w:eastAsia="Scala Sans Offc" w:cs="Scala Sans Offc"/>
              </w:rPr>
              <w:t>tisem.dsms@gmail.com</w:t>
            </w:r>
          </w:p>
        </w:tc>
      </w:tr>
      <w:tr w:rsidR="001B2C13" w:rsidTr="09D4BAFA" w14:paraId="313D8F23" w14:textId="77777777">
        <w:trPr>
          <w:trHeight w:val="220"/>
        </w:trPr>
        <w:tc>
          <w:tcPr>
            <w:tcW w:w="2065" w:type="dxa"/>
            <w:vMerge/>
            <w:tcBorders/>
            <w:tcMar/>
          </w:tcPr>
          <w:p w:rsidR="001B2C13" w:rsidRDefault="001B2C13" w14:paraId="00000054"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55" w14:textId="77777777">
            <w:pPr>
              <w:spacing w:line="276" w:lineRule="auto"/>
              <w:rPr>
                <w:rFonts w:ascii="Scala Sans Offc" w:hAnsi="Scala Sans Offc" w:eastAsia="Scala Sans Offc" w:cs="Scala Sans Offc"/>
                <w:color w:val="000000"/>
              </w:rPr>
            </w:pPr>
            <w:r>
              <w:rPr>
                <w:rFonts w:ascii="Scala Sans Offc" w:hAnsi="Scala Sans Offc" w:eastAsia="Scala Sans Offc" w:cs="Scala Sans Offc"/>
                <w:color w:val="000000"/>
              </w:rPr>
              <w:t xml:space="preserve">Role in course: Course coordinator &amp; </w:t>
            </w:r>
            <w:r>
              <w:rPr>
                <w:rFonts w:ascii="Scala Sans Offc" w:hAnsi="Scala Sans Offc" w:eastAsia="Scala Sans Offc" w:cs="Scala Sans Offc"/>
              </w:rPr>
              <w:t>Lectures</w:t>
            </w:r>
          </w:p>
        </w:tc>
      </w:tr>
      <w:tr w:rsidR="001B2C13" w:rsidTr="09D4BAFA" w14:paraId="3D76D7F4" w14:textId="77777777">
        <w:trPr>
          <w:trHeight w:val="220"/>
        </w:trPr>
        <w:tc>
          <w:tcPr>
            <w:tcW w:w="2065" w:type="dxa"/>
            <w:vMerge/>
            <w:tcBorders/>
            <w:tcMar/>
          </w:tcPr>
          <w:p w:rsidR="001B2C13" w:rsidRDefault="001B2C13" w14:paraId="00000056"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57" w14:textId="77777777">
            <w:pPr>
              <w:spacing w:line="276" w:lineRule="auto"/>
              <w:rPr>
                <w:rFonts w:ascii="Scala Sans Offc" w:hAnsi="Scala Sans Offc" w:eastAsia="Scala Sans Offc" w:cs="Scala Sans Offc"/>
                <w:color w:val="000000"/>
              </w:rPr>
            </w:pPr>
            <w:r>
              <w:rPr>
                <w:rFonts w:ascii="Scala Sans Offc" w:hAnsi="Scala Sans Offc" w:eastAsia="Scala Sans Offc" w:cs="Scala Sans Offc"/>
              </w:rPr>
              <w:t xml:space="preserve">Profile: </w:t>
            </w:r>
            <w:hyperlink r:id="rId10">
              <w:r>
                <w:rPr>
                  <w:rFonts w:ascii="Scala Sans Offc" w:hAnsi="Scala Sans Offc" w:eastAsia="Scala Sans Offc" w:cs="Scala Sans Offc"/>
                  <w:color w:val="1155CC"/>
                  <w:u w:val="single"/>
                </w:rPr>
                <w:t>lachlandeer.github.io</w:t>
              </w:r>
            </w:hyperlink>
          </w:p>
        </w:tc>
      </w:tr>
      <w:tr w:rsidR="001B2C13" w:rsidTr="09D4BAFA" w14:paraId="7CE9FE95" w14:textId="77777777">
        <w:trPr>
          <w:trHeight w:val="220"/>
        </w:trPr>
        <w:tc>
          <w:tcPr>
            <w:tcW w:w="2065" w:type="dxa"/>
            <w:vMerge/>
            <w:tcBorders/>
            <w:tcMar/>
          </w:tcPr>
          <w:p w:rsidR="001B2C13" w:rsidRDefault="001B2C13" w14:paraId="00000058"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059" w14:textId="21D8180F">
            <w:pPr>
              <w:spacing w:line="276" w:lineRule="auto"/>
              <w:rPr>
                <w:rFonts w:ascii="Scala Sans Offc" w:hAnsi="Scala Sans Offc" w:eastAsia="Scala Sans Offc" w:cs="Scala Sans Offc"/>
              </w:rPr>
            </w:pPr>
            <w:r w:rsidRPr="09D4BAFA" w:rsidR="20DE9538">
              <w:rPr>
                <w:rFonts w:ascii="Scala Sans Offc" w:hAnsi="Scala Sans Offc" w:eastAsia="Scala Sans Offc" w:cs="Scala Sans Offc"/>
              </w:rPr>
              <w:t xml:space="preserve">Office Hours: </w:t>
            </w:r>
            <w:r w:rsidRPr="09D4BAFA" w:rsidR="0FD24CAC">
              <w:rPr>
                <w:rFonts w:ascii="Scala Sans Offc" w:hAnsi="Scala Sans Offc" w:eastAsia="Scala Sans Offc" w:cs="Scala Sans Offc"/>
              </w:rPr>
              <w:t>Wednesdays, 15:00 – 16:00</w:t>
            </w:r>
          </w:p>
        </w:tc>
      </w:tr>
      <w:tr w:rsidR="001B2C13" w:rsidTr="09D4BAFA" w14:paraId="586FFE44" w14:textId="77777777">
        <w:trPr>
          <w:trHeight w:val="220"/>
        </w:trPr>
        <w:tc>
          <w:tcPr>
            <w:tcW w:w="2065" w:type="dxa"/>
            <w:vMerge/>
            <w:tcBorders/>
            <w:tcMar/>
          </w:tcPr>
          <w:p w:rsidR="001B2C13" w:rsidRDefault="001B2C13" w14:paraId="0000005A"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05B" w14:textId="17D6B1F5">
            <w:pPr>
              <w:spacing w:line="276" w:lineRule="auto"/>
              <w:rPr>
                <w:rFonts w:ascii="Scala Sans Offc" w:hAnsi="Scala Sans Offc" w:eastAsia="Scala Sans Offc" w:cs="Scala Sans Offc"/>
              </w:rPr>
            </w:pPr>
            <w:r w:rsidRPr="09D4BAFA" w:rsidR="20DE9538">
              <w:rPr>
                <w:rFonts w:ascii="Scala Sans Offc" w:hAnsi="Scala Sans Offc" w:eastAsia="Scala Sans Offc" w:cs="Scala Sans Offc"/>
              </w:rPr>
              <w:t xml:space="preserve">Office Hour Format: </w:t>
            </w:r>
            <w:r w:rsidRPr="09D4BAFA" w:rsidR="07278956">
              <w:rPr>
                <w:rFonts w:ascii="Scala Sans Offc" w:hAnsi="Scala Sans Offc" w:eastAsia="Scala Sans Offc" w:cs="Scala Sans Offc"/>
              </w:rPr>
              <w:t>Online or in K711</w:t>
            </w:r>
            <w:r w:rsidRPr="09D4BAFA" w:rsidR="20DE9538">
              <w:rPr>
                <w:rFonts w:ascii="Scala Sans Offc" w:hAnsi="Scala Sans Offc" w:eastAsia="Scala Sans Offc" w:cs="Scala Sans Offc"/>
              </w:rPr>
              <w:t>, 15 mins slots</w:t>
            </w:r>
          </w:p>
        </w:tc>
      </w:tr>
      <w:tr w:rsidR="001B2C13" w:rsidTr="09D4BAFA" w14:paraId="1542F56E" w14:textId="77777777">
        <w:trPr>
          <w:trHeight w:val="220"/>
        </w:trPr>
        <w:tc>
          <w:tcPr>
            <w:tcW w:w="2065" w:type="dxa"/>
            <w:vMerge/>
            <w:tcBorders/>
            <w:tcMar/>
          </w:tcPr>
          <w:p w:rsidR="001B2C13" w:rsidRDefault="001B2C13" w14:paraId="0000005C" w14:textId="77777777">
            <w:pPr>
              <w:widowControl w:val="0"/>
              <w:pBdr>
                <w:top w:val="nil"/>
                <w:left w:val="nil"/>
                <w:bottom w:val="nil"/>
                <w:right w:val="nil"/>
                <w:between w:val="nil"/>
              </w:pBdr>
              <w:rPr>
                <w:rFonts w:ascii="Scala Sans Offc" w:hAnsi="Scala Sans Offc" w:eastAsia="Scala Sans Offc" w:cs="Scala Sans Offc"/>
                <w:color w:val="000000"/>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5D" w14:textId="7CD9E679">
            <w:pPr>
              <w:spacing w:line="276" w:lineRule="auto"/>
              <w:rPr>
                <w:rFonts w:ascii="Scala Sans Offc" w:hAnsi="Scala Sans Offc" w:eastAsia="Scala Sans Offc" w:cs="Scala Sans Offc"/>
                <w:color w:val="000000"/>
              </w:rPr>
            </w:pPr>
            <w:r w:rsidRPr="19E97091" w:rsidR="009479CB">
              <w:rPr>
                <w:rFonts w:ascii="Scala Sans Offc" w:hAnsi="Scala Sans Offc" w:eastAsia="Scala Sans Offc" w:cs="Scala Sans Offc"/>
              </w:rPr>
              <w:t xml:space="preserve">Booking Link: </w:t>
            </w:r>
            <w:hyperlink r:id="R0b33363eec474dfb">
              <w:r w:rsidRPr="19E97091" w:rsidR="009479CB">
                <w:rPr>
                  <w:rStyle w:val="Hyperlink"/>
                  <w:rFonts w:ascii="Scala Sans Offc" w:hAnsi="Scala Sans Offc" w:eastAsia="Scala Sans Offc" w:cs="Scala Sans Offc"/>
                </w:rPr>
                <w:t>here</w:t>
              </w:r>
            </w:hyperlink>
          </w:p>
        </w:tc>
      </w:tr>
    </w:tbl>
    <w:p w:rsidR="001B2C13" w:rsidP="60516F56" w:rsidRDefault="001B2C13" w14:paraId="0000005E" w14:textId="77777777">
      <w:pPr>
        <w:spacing w:line="276" w:lineRule="auto"/>
        <w:rPr>
          <w:rFonts w:ascii="Scala Sans Offc" w:hAnsi="Scala Sans Offc" w:eastAsia="Scala Sans Offc" w:cs="Scala Sans Offc"/>
          <w:sz w:val="22"/>
          <w:szCs w:val="22"/>
        </w:rPr>
      </w:pPr>
    </w:p>
    <w:p w:rsidR="001B2C13" w:rsidP="60516F56" w:rsidRDefault="001B2C13" w14:paraId="0000005F" w14:textId="77777777">
      <w:pPr>
        <w:spacing w:line="276" w:lineRule="auto"/>
        <w:rPr>
          <w:rFonts w:ascii="Scala Sans Offc" w:hAnsi="Scala Sans Offc" w:eastAsia="Scala Sans Offc" w:cs="Scala Sans Offc"/>
          <w:sz w:val="20"/>
          <w:szCs w:val="20"/>
        </w:rPr>
      </w:pPr>
    </w:p>
    <w:tbl>
      <w:tblPr>
        <w:tblStyle w:val="a1"/>
        <w:tblW w:w="8630"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400" w:firstRow="0" w:lastRow="0" w:firstColumn="0" w:lastColumn="0" w:noHBand="0" w:noVBand="1"/>
      </w:tblPr>
      <w:tblGrid>
        <w:gridCol w:w="2065"/>
        <w:gridCol w:w="6565"/>
      </w:tblGrid>
      <w:tr w:rsidR="001B2C13" w:rsidTr="048A3A86" w14:paraId="08208103" w14:textId="77777777">
        <w:trPr>
          <w:trHeight w:val="220"/>
        </w:trPr>
        <w:tc>
          <w:tcPr>
            <w:tcW w:w="2065" w:type="dxa"/>
            <w:vMerge w:val="restart"/>
            <w:tcBorders>
              <w:top w:val="single" w:color="003366" w:sz="4" w:space="0"/>
              <w:left w:val="single" w:color="003366" w:sz="4" w:space="0"/>
              <w:right w:val="single" w:color="003366" w:sz="4" w:space="0"/>
            </w:tcBorders>
            <w:tcMar/>
          </w:tcPr>
          <w:p w:rsidR="001B2C13" w:rsidP="7353F042" w:rsidRDefault="009479CB" w14:paraId="41EB1D0C" w14:textId="045B6CF9">
            <w:pPr>
              <w:pStyle w:val="Normal"/>
              <w:spacing w:line="276" w:lineRule="auto"/>
              <w:jc w:val="center"/>
            </w:pPr>
          </w:p>
          <w:p w:rsidR="001B2C13" w:rsidP="7353F042" w:rsidRDefault="009479CB" w14:paraId="00000063" w14:textId="68674467">
            <w:pPr>
              <w:pStyle w:val="Normal"/>
              <w:spacing w:line="276" w:lineRule="auto"/>
              <w:jc w:val="center"/>
            </w:pPr>
            <w:r w:rsidR="69544144">
              <w:drawing>
                <wp:inline wp14:editId="08F14B5D" wp14:anchorId="7173A9A8">
                  <wp:extent cx="924806" cy="1028705"/>
                  <wp:effectExtent l="0" t="0" r="0" b="0"/>
                  <wp:docPr id="542268146" name="" title=""/>
                  <wp:cNvGraphicFramePr>
                    <a:graphicFrameLocks noChangeAspect="1"/>
                  </wp:cNvGraphicFramePr>
                  <a:graphic>
                    <a:graphicData uri="http://schemas.openxmlformats.org/drawingml/2006/picture">
                      <pic:pic>
                        <pic:nvPicPr>
                          <pic:cNvPr id="0" name=""/>
                          <pic:cNvPicPr/>
                        </pic:nvPicPr>
                        <pic:blipFill>
                          <a:blip r:embed="R8a9460fd1f3b41aa">
                            <a:extLst>
                              <a:ext xmlns:a="http://schemas.openxmlformats.org/drawingml/2006/main" uri="{28A0092B-C50C-407E-A947-70E740481C1C}">
                                <a14:useLocalDpi val="0"/>
                              </a:ext>
                            </a:extLst>
                          </a:blip>
                          <a:srcRect l="16393" t="18852" r="10655" b="0"/>
                          <a:stretch>
                            <a:fillRect/>
                          </a:stretch>
                        </pic:blipFill>
                        <pic:spPr>
                          <a:xfrm>
                            <a:off x="0" y="0"/>
                            <a:ext cx="924806" cy="1028705"/>
                          </a:xfrm>
                          <a:prstGeom prst="rect">
                            <a:avLst/>
                          </a:prstGeom>
                        </pic:spPr>
                      </pic:pic>
                    </a:graphicData>
                  </a:graphic>
                </wp:inline>
              </w:drawing>
            </w: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64" w14:textId="3531084A">
            <w:pPr>
              <w:spacing w:line="276" w:lineRule="auto"/>
              <w:rPr>
                <w:rFonts w:ascii="Scala Sans Offc" w:hAnsi="Scala Sans Offc" w:eastAsia="Scala Sans Offc" w:cs="Scala Sans Offc"/>
              </w:rPr>
            </w:pPr>
            <w:r w:rsidRPr="3749478C" w:rsidR="009479CB">
              <w:rPr>
                <w:rFonts w:ascii="Scala Sans Offc" w:hAnsi="Scala Sans Offc" w:eastAsia="Scala Sans Offc" w:cs="Scala Sans Offc"/>
              </w:rPr>
              <w:t xml:space="preserve">Name: </w:t>
            </w:r>
            <w:r w:rsidRPr="3749478C" w:rsidR="73C0EBA1">
              <w:rPr>
                <w:rFonts w:ascii="Scala Sans Offc" w:hAnsi="Scala Sans Offc" w:eastAsia="Scala Sans Offc" w:cs="Scala Sans Offc"/>
              </w:rPr>
              <w:t>Doga Bayraktar</w:t>
            </w:r>
          </w:p>
        </w:tc>
      </w:tr>
      <w:tr w:rsidR="001B2C13" w:rsidTr="048A3A86" w14:paraId="73191BDA" w14:textId="77777777">
        <w:trPr>
          <w:trHeight w:val="220"/>
        </w:trPr>
        <w:tc>
          <w:tcPr>
            <w:tcW w:w="2065" w:type="dxa"/>
            <w:vMerge/>
            <w:tcBorders/>
            <w:tcMar/>
          </w:tcPr>
          <w:p w:rsidR="001B2C13" w:rsidRDefault="001B2C13" w14:paraId="00000065"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66" w14:textId="77777777">
            <w:pPr>
              <w:spacing w:line="276" w:lineRule="auto"/>
              <w:rPr>
                <w:rFonts w:ascii="Scala Sans Offc" w:hAnsi="Scala Sans Offc" w:eastAsia="Scala Sans Offc" w:cs="Scala Sans Offc"/>
              </w:rPr>
            </w:pPr>
            <w:r w:rsidRPr="3749478C" w:rsidR="009479CB">
              <w:rPr>
                <w:rFonts w:ascii="Scala Sans Offc" w:hAnsi="Scala Sans Offc" w:eastAsia="Scala Sans Offc" w:cs="Scala Sans Offc"/>
              </w:rPr>
              <w:t>Contact: tisem.dsms@gmail.com</w:t>
            </w:r>
          </w:p>
        </w:tc>
      </w:tr>
      <w:tr w:rsidR="001B2C13" w:rsidTr="048A3A86" w14:paraId="652171BB" w14:textId="77777777">
        <w:trPr>
          <w:trHeight w:val="220"/>
        </w:trPr>
        <w:tc>
          <w:tcPr>
            <w:tcW w:w="2065" w:type="dxa"/>
            <w:vMerge/>
            <w:tcBorders/>
            <w:tcMar/>
          </w:tcPr>
          <w:p w:rsidR="001B2C13" w:rsidRDefault="001B2C13" w14:paraId="00000067"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68" w14:textId="77777777">
            <w:pPr>
              <w:spacing w:line="276" w:lineRule="auto"/>
              <w:rPr>
                <w:rFonts w:ascii="Scala Sans Offc" w:hAnsi="Scala Sans Offc" w:eastAsia="Scala Sans Offc" w:cs="Scala Sans Offc"/>
              </w:rPr>
            </w:pPr>
            <w:r w:rsidRPr="3749478C" w:rsidR="009479CB">
              <w:rPr>
                <w:rFonts w:ascii="Scala Sans Offc" w:hAnsi="Scala Sans Offc" w:eastAsia="Scala Sans Offc" w:cs="Scala Sans Offc"/>
              </w:rPr>
              <w:t>Role in course: Course Administration &amp; Tutorials</w:t>
            </w:r>
          </w:p>
        </w:tc>
      </w:tr>
      <w:tr w:rsidR="001B2C13" w:rsidTr="048A3A86" w14:paraId="026FA301" w14:textId="77777777">
        <w:trPr>
          <w:trHeight w:val="300"/>
        </w:trPr>
        <w:tc>
          <w:tcPr>
            <w:tcW w:w="2065" w:type="dxa"/>
            <w:vMerge/>
            <w:tcBorders/>
            <w:tcMar/>
          </w:tcPr>
          <w:p w:rsidR="001B2C13" w:rsidRDefault="001B2C13" w14:paraId="00000069"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P="3749478C" w:rsidRDefault="009479CB" w14:paraId="0000006A" w14:textId="58D1FA78">
            <w:pPr>
              <w:pStyle w:val="Normal"/>
              <w:spacing w:line="276" w:lineRule="auto"/>
              <w:rPr>
                <w:rFonts w:ascii="Calibri" w:hAnsi="Calibri" w:eastAsia="Calibri" w:cs="Calibri"/>
                <w:noProof w:val="0"/>
                <w:sz w:val="22"/>
                <w:szCs w:val="22"/>
                <w:lang w:val="en-US"/>
              </w:rPr>
            </w:pPr>
            <w:r w:rsidRPr="3749478C" w:rsidR="009479CB">
              <w:rPr>
                <w:rFonts w:ascii="Scala Sans Offc" w:hAnsi="Scala Sans Offc" w:eastAsia="Scala Sans Offc" w:cs="Scala Sans Offc"/>
              </w:rPr>
              <w:t xml:space="preserve">Profile: </w:t>
            </w:r>
            <w:r w:rsidR="2C14A3E7">
              <w:rPr/>
              <w:t xml:space="preserve"> </w:t>
            </w:r>
            <w:ins w:author="Doga Bayraktar" w:date="2023-07-05T12:09:34.097Z" w:id="727626838">
              <w:r>
                <w:fldChar w:fldCharType="begin"/>
              </w:r>
              <w:r>
                <w:instrText xml:space="preserve">HYPERLINK "https://www.tilburguniversity.edu/staff/d-b-bayraktar" </w:instrText>
              </w:r>
              <w:r>
                <w:fldChar w:fldCharType="separate"/>
              </w:r>
              <w:r/>
            </w:ins>
            <w:r w:rsidRPr="3749478C" w:rsidR="2C14A3E7">
              <w:rPr>
                <w:rStyle w:val="Hyperlink"/>
                <w:rFonts w:ascii="Calibri" w:hAnsi="Calibri" w:eastAsia="Calibri" w:cs="Calibri"/>
                <w:noProof w:val="0"/>
                <w:sz w:val="22"/>
                <w:szCs w:val="22"/>
                <w:lang w:val="en-US"/>
              </w:rPr>
              <w:t>Doga Bayraktar | Tilburg University</w:t>
            </w:r>
            <w:r>
              <w:fldChar w:fldCharType="end"/>
            </w:r>
          </w:p>
        </w:tc>
      </w:tr>
      <w:tr w:rsidR="001B2C13" w:rsidTr="048A3A86" w14:paraId="24D3EE97" w14:textId="77777777">
        <w:trPr>
          <w:trHeight w:val="300"/>
        </w:trPr>
        <w:tc>
          <w:tcPr>
            <w:tcW w:w="2065" w:type="dxa"/>
            <w:vMerge/>
            <w:tcBorders/>
            <w:tcMar/>
          </w:tcPr>
          <w:p w:rsidR="001B2C13" w:rsidRDefault="001B2C13" w14:paraId="0000006B"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RDefault="009479CB" w14:paraId="0000006C" w14:textId="0DA1F23D">
            <w:pPr>
              <w:spacing w:line="276" w:lineRule="auto"/>
              <w:rPr>
                <w:rFonts w:ascii="Scala Sans Offc" w:hAnsi="Scala Sans Offc" w:eastAsia="Scala Sans Offc" w:cs="Scala Sans Offc"/>
              </w:rPr>
            </w:pPr>
            <w:r w:rsidRPr="048A3A86" w:rsidR="009479CB">
              <w:rPr>
                <w:rFonts w:ascii="Scala Sans Offc" w:hAnsi="Scala Sans Offc" w:eastAsia="Scala Sans Offc" w:cs="Scala Sans Offc"/>
              </w:rPr>
              <w:t xml:space="preserve">Office Hours: </w:t>
            </w:r>
            <w:r w:rsidRPr="048A3A86" w:rsidR="3256D8A6">
              <w:rPr>
                <w:rFonts w:ascii="Scala Sans Offc" w:hAnsi="Scala Sans Offc" w:eastAsia="Scala Sans Offc" w:cs="Scala Sans Offc"/>
              </w:rPr>
              <w:t>Fridays, 10:00-11:00</w:t>
            </w:r>
          </w:p>
        </w:tc>
      </w:tr>
      <w:tr w:rsidR="001B2C13" w:rsidTr="048A3A86" w14:paraId="7958AAB5" w14:textId="77777777">
        <w:trPr>
          <w:trHeight w:val="220"/>
        </w:trPr>
        <w:tc>
          <w:tcPr>
            <w:tcW w:w="2065" w:type="dxa"/>
            <w:vMerge/>
            <w:tcBorders/>
            <w:tcMar/>
          </w:tcPr>
          <w:p w:rsidR="001B2C13" w:rsidRDefault="001B2C13" w14:paraId="0000006D"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06E" w14:textId="553AF851">
            <w:pPr>
              <w:pStyle w:val="Normal"/>
              <w:spacing w:line="276" w:lineRule="auto"/>
              <w:rPr>
                <w:rFonts w:ascii="Scala Sans Offc" w:hAnsi="Scala Sans Offc" w:eastAsia="Scala Sans Offc" w:cs="Scala Sans Offc"/>
              </w:rPr>
            </w:pPr>
            <w:r w:rsidRPr="09D4BAFA" w:rsidR="20DE9538">
              <w:rPr>
                <w:rFonts w:ascii="Scala Sans Offc" w:hAnsi="Scala Sans Offc" w:eastAsia="Scala Sans Offc" w:cs="Scala Sans Offc"/>
              </w:rPr>
              <w:t xml:space="preserve">Office Hour Format: </w:t>
            </w:r>
            <w:r w:rsidRPr="09D4BAFA" w:rsidR="6CB7816B">
              <w:rPr>
                <w:rFonts w:ascii="Scala Sans Offc" w:hAnsi="Scala Sans Offc" w:eastAsia="Scala Sans Offc" w:cs="Scala Sans Offc"/>
              </w:rPr>
              <w:t>Online</w:t>
            </w:r>
            <w:r w:rsidRPr="09D4BAFA" w:rsidR="06F338D0">
              <w:rPr>
                <w:rFonts w:ascii="Scala Sans Offc" w:hAnsi="Scala Sans Offc" w:eastAsia="Scala Sans Offc" w:cs="Scala Sans Offc"/>
              </w:rPr>
              <w:t xml:space="preserve"> or in</w:t>
            </w:r>
            <w:r w:rsidRPr="09D4BAFA" w:rsidR="6CB7816B">
              <w:rPr>
                <w:rFonts w:ascii="Scala Sans Offc" w:hAnsi="Scala Sans Offc" w:eastAsia="Scala Sans Offc" w:cs="Scala Sans Offc"/>
              </w:rPr>
              <w:t xml:space="preserve"> </w:t>
            </w:r>
            <w:r w:rsidRPr="09D4BAFA" w:rsidR="6CB7816B">
              <w:rPr>
                <w:rFonts w:ascii="Scala Sans Offc" w:hAnsi="Scala Sans Offc" w:eastAsia="Scala Sans Offc" w:cs="Scala Sans Offc"/>
              </w:rPr>
              <w:t>K715, 15 mins slots</w:t>
            </w:r>
          </w:p>
        </w:tc>
      </w:tr>
      <w:tr w:rsidR="001B2C13" w:rsidTr="048A3A86" w14:paraId="3020E9E4" w14:textId="77777777">
        <w:trPr>
          <w:trHeight w:val="220"/>
        </w:trPr>
        <w:tc>
          <w:tcPr>
            <w:tcW w:w="2065" w:type="dxa"/>
            <w:vMerge/>
            <w:tcBorders/>
            <w:tcMar/>
          </w:tcPr>
          <w:p w:rsidR="001B2C13" w:rsidRDefault="001B2C13" w14:paraId="0000006F" w14:textId="77777777">
            <w:pPr>
              <w:widowControl w:val="0"/>
              <w:rPr>
                <w:rFonts w:ascii="Scala Sans Offc" w:hAnsi="Scala Sans Offc" w:eastAsia="Scala Sans Offc" w:cs="Scala Sans Offc"/>
              </w:rPr>
            </w:pPr>
          </w:p>
        </w:tc>
        <w:tc>
          <w:tcPr>
            <w:tcW w:w="6565" w:type="dxa"/>
            <w:tcBorders>
              <w:top w:val="single" w:color="003366" w:sz="4" w:space="0"/>
              <w:left w:val="single" w:color="003366" w:sz="4" w:space="0"/>
              <w:bottom w:val="single" w:color="003366" w:sz="4" w:space="0"/>
              <w:right w:val="single" w:color="003366" w:sz="4" w:space="0"/>
            </w:tcBorders>
            <w:tcMar/>
          </w:tcPr>
          <w:p w:rsidR="001B2C13" w:rsidP="737BBB9A" w:rsidRDefault="009479CB" w14:paraId="00000070" w14:textId="1EC8E094">
            <w:pPr>
              <w:spacing w:line="276" w:lineRule="auto"/>
              <w:rPr>
                <w:rFonts w:ascii="Scala Sans Offc" w:hAnsi="Scala Sans Offc" w:eastAsia="Scala Sans Offc" w:cs="Scala Sans Offc"/>
              </w:rPr>
            </w:pPr>
            <w:r w:rsidRPr="737BBB9A" w:rsidR="009479CB">
              <w:rPr>
                <w:rFonts w:ascii="Scala Sans Offc" w:hAnsi="Scala Sans Offc" w:eastAsia="Scala Sans Offc" w:cs="Scala Sans Offc"/>
              </w:rPr>
              <w:t xml:space="preserve">Booking Link: </w:t>
            </w:r>
            <w:hyperlink r:id="Rd64e79b548be4d85">
              <w:r w:rsidRPr="737BBB9A" w:rsidR="78E8A101">
                <w:rPr>
                  <w:rStyle w:val="Hyperlink"/>
                  <w:rFonts w:ascii="Scala Sans Offc" w:hAnsi="Scala Sans Offc" w:eastAsia="Scala Sans Offc" w:cs="Scala Sans Offc"/>
                </w:rPr>
                <w:t>here</w:t>
              </w:r>
            </w:hyperlink>
          </w:p>
        </w:tc>
      </w:tr>
    </w:tbl>
    <w:p w:rsidR="001B2C13" w:rsidP="60516F56" w:rsidRDefault="001B2C13" w14:paraId="00000071" w14:textId="77777777">
      <w:pPr>
        <w:spacing w:line="276" w:lineRule="auto"/>
        <w:rPr>
          <w:rFonts w:ascii="Scala Sans Offc" w:hAnsi="Scala Sans Offc" w:eastAsia="Scala Sans Offc" w:cs="Scala Sans Offc"/>
          <w:sz w:val="22"/>
          <w:szCs w:val="22"/>
        </w:rPr>
      </w:pPr>
    </w:p>
    <w:tbl>
      <w:tblPr>
        <w:tblW w:w="0" w:type="auto"/>
        <w:tblBorders>
          <w:top w:val="single" w:color="003366" w:sz="4"/>
          <w:left w:val="single" w:color="003366" w:sz="4"/>
          <w:bottom w:val="single" w:color="003366" w:sz="4"/>
          <w:right w:val="single" w:color="003366" w:sz="4"/>
          <w:insideH w:val="single" w:color="003366" w:sz="4"/>
          <w:insideV w:val="single" w:color="003366" w:sz="4"/>
        </w:tblBorders>
        <w:tblLook w:val="0400" w:firstRow="0" w:lastRow="0" w:firstColumn="0" w:lastColumn="0" w:noHBand="0" w:noVBand="1"/>
      </w:tblPr>
      <w:tblGrid>
        <w:gridCol w:w="2065"/>
        <w:gridCol w:w="6565"/>
      </w:tblGrid>
      <w:tr w:rsidR="3749478C" w:rsidTr="09D4BAFA" w14:paraId="4352CA0A">
        <w:trPr>
          <w:trHeight w:val="220"/>
        </w:trPr>
        <w:tc>
          <w:tcPr>
            <w:tcW w:w="2065" w:type="dxa"/>
            <w:vMerge w:val="restart"/>
            <w:tcBorders>
              <w:top w:val="single" w:color="003366" w:sz="4"/>
              <w:left w:val="single" w:color="003366" w:sz="4"/>
              <w:right w:val="single" w:color="003366" w:sz="4"/>
            </w:tcBorders>
            <w:tcMar/>
          </w:tcPr>
          <w:p w:rsidR="3749478C" w:rsidP="3749478C" w:rsidRDefault="3749478C" w14:paraId="49C301DA" w14:textId="17009CAA">
            <w:pPr>
              <w:pStyle w:val="Normal"/>
              <w:spacing w:line="276" w:lineRule="auto"/>
              <w:jc w:val="center"/>
            </w:pPr>
            <w:r w:rsidR="45FEF789">
              <w:drawing>
                <wp:inline wp14:editId="3183D67C" wp14:anchorId="14E75C48">
                  <wp:extent cx="959683" cy="1150501"/>
                  <wp:effectExtent l="0" t="0" r="0" b="0"/>
                  <wp:docPr id="1185316766" name="" title=""/>
                  <wp:cNvGraphicFramePr>
                    <a:graphicFrameLocks noChangeAspect="1"/>
                  </wp:cNvGraphicFramePr>
                  <a:graphic>
                    <a:graphicData uri="http://schemas.openxmlformats.org/drawingml/2006/picture">
                      <pic:pic>
                        <pic:nvPicPr>
                          <pic:cNvPr id="0" name=""/>
                          <pic:cNvPicPr/>
                        </pic:nvPicPr>
                        <pic:blipFill>
                          <a:blip r:embed="R8edc901d84bb48bf">
                            <a:extLst xmlns:a="http://schemas.openxmlformats.org/drawingml/2006/main">
                              <a:ext xmlns:a="http://schemas.openxmlformats.org/drawingml/2006/main" uri="{28A0092B-C50C-407E-A947-70E740481C1C}">
                                <a14:useLocalDpi xmlns:a14="http://schemas.microsoft.com/office/drawing/2010/main" val="0"/>
                              </a:ext>
                            </a:extLst>
                          </a:blip>
                          <a:srcRect l="0" t="15492" r="0" b="0"/>
                          <a:stretch>
                            <a:fillRect/>
                          </a:stretch>
                        </pic:blipFill>
                        <pic:spPr>
                          <a:xfrm rot="0" flipH="0" flipV="0">
                            <a:off x="0" y="0"/>
                            <a:ext cx="959683" cy="1150501"/>
                          </a:xfrm>
                          <a:prstGeom prst="rect">
                            <a:avLst/>
                          </a:prstGeom>
                        </pic:spPr>
                      </pic:pic>
                    </a:graphicData>
                  </a:graphic>
                </wp:inline>
              </w:drawing>
            </w:r>
          </w:p>
        </w:tc>
        <w:tc>
          <w:tcPr>
            <w:tcW w:w="6565" w:type="dxa"/>
            <w:tcBorders>
              <w:top w:val="single" w:color="003366" w:sz="4"/>
              <w:left w:val="single" w:color="003366" w:sz="4"/>
              <w:bottom w:val="single" w:color="003366" w:sz="4"/>
              <w:right w:val="single" w:color="003366" w:sz="4"/>
            </w:tcBorders>
            <w:tcMar/>
          </w:tcPr>
          <w:p w:rsidR="3749478C" w:rsidP="66D1C430" w:rsidRDefault="3749478C" w14:paraId="6EC0D4D3" w14:textId="0AF6221F">
            <w:pPr>
              <w:spacing w:line="276" w:lineRule="auto"/>
              <w:rPr>
                <w:rFonts w:ascii="Scala Sans Offc" w:hAnsi="Scala Sans Offc" w:eastAsia="Scala Sans Offc" w:cs="Scala Sans Offc"/>
              </w:rPr>
            </w:pPr>
            <w:r w:rsidRPr="09D4BAFA" w:rsidR="3E86ECBB">
              <w:rPr>
                <w:rFonts w:ascii="Scala Sans Offc" w:hAnsi="Scala Sans Offc" w:eastAsia="Scala Sans Offc" w:cs="Scala Sans Offc"/>
              </w:rPr>
              <w:t>Name:</w:t>
            </w:r>
            <w:r w:rsidRPr="09D4BAFA" w:rsidR="3E86ECBB">
              <w:rPr>
                <w:rFonts w:ascii="Scala Sans Offc" w:hAnsi="Scala Sans Offc" w:eastAsia="Scala Sans Offc" w:cs="Scala Sans Offc"/>
              </w:rPr>
              <w:t xml:space="preserve"> </w:t>
            </w:r>
            <w:r w:rsidRPr="09D4BAFA" w:rsidR="126D5CC9">
              <w:rPr>
                <w:rFonts w:ascii="Scala Sans Offc" w:hAnsi="Scala Sans Offc" w:eastAsia="Scala Sans Offc" w:cs="Scala Sans Offc"/>
              </w:rPr>
              <w:t xml:space="preserve"> Roshini </w:t>
            </w:r>
            <w:r w:rsidRPr="09D4BAFA" w:rsidR="126D5CC9">
              <w:rPr>
                <w:rFonts w:ascii="Scala Sans Offc" w:hAnsi="Scala Sans Offc" w:eastAsia="Scala Sans Offc" w:cs="Scala Sans Offc"/>
              </w:rPr>
              <w:t>Sudhaharan</w:t>
            </w:r>
          </w:p>
        </w:tc>
      </w:tr>
      <w:tr w:rsidR="3749478C" w:rsidTr="09D4BAFA" w14:paraId="61EBBA2F">
        <w:trPr>
          <w:trHeight w:val="220"/>
        </w:trPr>
        <w:tc>
          <w:tcPr>
            <w:tcW w:w="2065" w:type="dxa"/>
            <w:vMerge/>
            <w:tcMar/>
          </w:tcPr>
          <w:p w14:paraId="001B0D41"/>
        </w:tc>
        <w:tc>
          <w:tcPr>
            <w:tcW w:w="6565" w:type="dxa"/>
            <w:tcBorders>
              <w:top w:val="single" w:color="003366" w:sz="4"/>
              <w:left w:val="single" w:color="003366" w:sz="4"/>
              <w:bottom w:val="single" w:color="003366" w:sz="4"/>
              <w:right w:val="single" w:color="003366" w:sz="4"/>
            </w:tcBorders>
            <w:tcMar/>
          </w:tcPr>
          <w:p w:rsidR="3749478C" w:rsidP="737BBB9A" w:rsidRDefault="3749478C" w14:paraId="7F318ED1">
            <w:pPr>
              <w:spacing w:line="276" w:lineRule="auto"/>
              <w:rPr>
                <w:rFonts w:ascii="Scala Sans Offc" w:hAnsi="Scala Sans Offc" w:eastAsia="Scala Sans Offc" w:cs="Scala Sans Offc"/>
              </w:rPr>
            </w:pPr>
            <w:r w:rsidRPr="737BBB9A" w:rsidR="3749478C">
              <w:rPr>
                <w:rFonts w:ascii="Scala Sans Offc" w:hAnsi="Scala Sans Offc" w:eastAsia="Scala Sans Offc" w:cs="Scala Sans Offc"/>
              </w:rPr>
              <w:t>Contact: tisem.dsms@gmail.com</w:t>
            </w:r>
          </w:p>
        </w:tc>
      </w:tr>
      <w:tr w:rsidR="3749478C" w:rsidTr="09D4BAFA" w14:paraId="3EFCB460">
        <w:trPr>
          <w:trHeight w:val="220"/>
        </w:trPr>
        <w:tc>
          <w:tcPr>
            <w:tcW w:w="2065" w:type="dxa"/>
            <w:vMerge/>
            <w:tcMar/>
          </w:tcPr>
          <w:p w14:paraId="4B437053"/>
        </w:tc>
        <w:tc>
          <w:tcPr>
            <w:tcW w:w="6565" w:type="dxa"/>
            <w:tcBorders>
              <w:top w:val="single" w:color="003366" w:sz="4"/>
              <w:left w:val="single" w:color="003366" w:sz="4"/>
              <w:bottom w:val="single" w:color="003366" w:sz="4"/>
              <w:right w:val="single" w:color="003366" w:sz="4"/>
            </w:tcBorders>
            <w:tcMar/>
          </w:tcPr>
          <w:p w:rsidR="3749478C" w:rsidP="737BBB9A" w:rsidRDefault="3749478C" w14:paraId="546723F0">
            <w:pPr>
              <w:spacing w:line="276" w:lineRule="auto"/>
              <w:rPr>
                <w:rFonts w:ascii="Scala Sans Offc" w:hAnsi="Scala Sans Offc" w:eastAsia="Scala Sans Offc" w:cs="Scala Sans Offc"/>
              </w:rPr>
            </w:pPr>
            <w:r w:rsidRPr="737BBB9A" w:rsidR="3749478C">
              <w:rPr>
                <w:rFonts w:ascii="Scala Sans Offc" w:hAnsi="Scala Sans Offc" w:eastAsia="Scala Sans Offc" w:cs="Scala Sans Offc"/>
              </w:rPr>
              <w:t>Role in course: Course Administration &amp; Tutorials</w:t>
            </w:r>
          </w:p>
        </w:tc>
      </w:tr>
      <w:tr w:rsidR="3749478C" w:rsidTr="09D4BAFA" w14:paraId="13DA9AE4">
        <w:trPr>
          <w:trHeight w:val="220"/>
        </w:trPr>
        <w:tc>
          <w:tcPr>
            <w:tcW w:w="2065" w:type="dxa"/>
            <w:vMerge/>
            <w:tcMar/>
          </w:tcPr>
          <w:p w14:paraId="6770F13E"/>
        </w:tc>
        <w:tc>
          <w:tcPr>
            <w:tcW w:w="6565" w:type="dxa"/>
            <w:tcBorders>
              <w:top w:val="single" w:color="003366" w:sz="4"/>
              <w:left w:val="single" w:color="003366" w:sz="4"/>
              <w:bottom w:val="single" w:color="003366" w:sz="4"/>
              <w:right w:val="single" w:color="003366" w:sz="4"/>
            </w:tcBorders>
            <w:tcMar/>
          </w:tcPr>
          <w:p w:rsidR="3749478C" w:rsidP="737BBB9A" w:rsidRDefault="3749478C" w14:paraId="5DCCA610" w14:textId="4176F097">
            <w:pPr>
              <w:pStyle w:val="Normal"/>
              <w:spacing w:line="276" w:lineRule="auto"/>
              <w:rPr>
                <w:rFonts w:ascii="Calibri" w:hAnsi="Calibri" w:eastAsia="Calibri" w:cs="Calibri"/>
                <w:noProof w:val="0"/>
                <w:sz w:val="22"/>
                <w:szCs w:val="22"/>
                <w:lang w:val="en-US"/>
              </w:rPr>
            </w:pPr>
            <w:r w:rsidRPr="737BBB9A" w:rsidR="3749478C">
              <w:rPr>
                <w:rFonts w:ascii="Scala Sans Offc" w:hAnsi="Scala Sans Offc" w:eastAsia="Scala Sans Offc" w:cs="Scala Sans Offc"/>
              </w:rPr>
              <w:t>Profile:</w:t>
            </w:r>
            <w:r w:rsidRPr="737BBB9A" w:rsidR="3749478C">
              <w:rPr>
                <w:rFonts w:ascii="Scala Sans Offc" w:hAnsi="Scala Sans Offc" w:eastAsia="Scala Sans Offc" w:cs="Scala Sans Offc"/>
              </w:rPr>
              <w:t xml:space="preserve"> </w:t>
            </w:r>
            <w:r w:rsidR="3749478C">
              <w:rPr/>
              <w:t xml:space="preserve"> </w:t>
            </w:r>
            <w:hyperlink r:id="R4ad92891cefd49fa">
              <w:r w:rsidRPr="737BBB9A" w:rsidR="05946B58">
                <w:rPr>
                  <w:rStyle w:val="Hyperlink"/>
                  <w:rFonts w:ascii="Calibri" w:hAnsi="Calibri" w:eastAsia="Calibri" w:cs="Calibri"/>
                  <w:noProof w:val="0"/>
                  <w:sz w:val="22"/>
                  <w:szCs w:val="22"/>
                  <w:lang w:val="en-US"/>
                </w:rPr>
                <w:t>Roshini Sudhaharan | Tilburg University</w:t>
              </w:r>
            </w:hyperlink>
          </w:p>
        </w:tc>
      </w:tr>
      <w:tr w:rsidR="3749478C" w:rsidTr="09D4BAFA" w14:paraId="2E2AF97C">
        <w:trPr>
          <w:trHeight w:val="220"/>
        </w:trPr>
        <w:tc>
          <w:tcPr>
            <w:tcW w:w="2065" w:type="dxa"/>
            <w:vMerge/>
            <w:tcMar/>
          </w:tcPr>
          <w:p w14:paraId="1AB13153"/>
        </w:tc>
        <w:tc>
          <w:tcPr>
            <w:tcW w:w="6565" w:type="dxa"/>
            <w:tcBorders>
              <w:top w:val="single" w:color="003366" w:sz="4"/>
              <w:left w:val="single" w:color="003366" w:sz="4"/>
              <w:bottom w:val="single" w:color="003366" w:sz="4"/>
              <w:right w:val="single" w:color="003366" w:sz="4"/>
            </w:tcBorders>
            <w:tcMar/>
          </w:tcPr>
          <w:p w:rsidR="3749478C" w:rsidP="737BBB9A" w:rsidRDefault="3749478C" w14:paraId="680CCD44" w14:textId="7A143047">
            <w:pPr>
              <w:spacing w:line="276" w:lineRule="auto"/>
              <w:rPr>
                <w:rFonts w:ascii="Scala Sans Offc" w:hAnsi="Scala Sans Offc" w:eastAsia="Scala Sans Offc" w:cs="Scala Sans Offc"/>
              </w:rPr>
            </w:pPr>
            <w:r w:rsidRPr="09D4BAFA" w:rsidR="3275E2F3">
              <w:rPr>
                <w:rFonts w:ascii="Scala Sans Offc" w:hAnsi="Scala Sans Offc" w:eastAsia="Scala Sans Offc" w:cs="Scala Sans Offc"/>
              </w:rPr>
              <w:t xml:space="preserve">Office Hours: </w:t>
            </w:r>
            <w:r w:rsidRPr="09D4BAFA" w:rsidR="75FCFA97">
              <w:rPr>
                <w:rFonts w:ascii="Scala Sans Offc" w:hAnsi="Scala Sans Offc" w:eastAsia="Scala Sans Offc" w:cs="Scala Sans Offc"/>
              </w:rPr>
              <w:t>Thursdays, 15:00-16:00</w:t>
            </w:r>
          </w:p>
        </w:tc>
      </w:tr>
      <w:tr w:rsidR="3749478C" w:rsidTr="09D4BAFA" w14:paraId="294ADAD1">
        <w:trPr>
          <w:trHeight w:val="220"/>
        </w:trPr>
        <w:tc>
          <w:tcPr>
            <w:tcW w:w="2065" w:type="dxa"/>
            <w:vMerge/>
            <w:tcMar/>
          </w:tcPr>
          <w:p w14:paraId="70173E6D"/>
        </w:tc>
        <w:tc>
          <w:tcPr>
            <w:tcW w:w="6565" w:type="dxa"/>
            <w:tcBorders>
              <w:top w:val="single" w:color="003366" w:sz="4"/>
              <w:left w:val="single" w:color="003366" w:sz="4"/>
              <w:bottom w:val="single" w:color="003366" w:sz="4"/>
              <w:right w:val="single" w:color="003366" w:sz="4"/>
            </w:tcBorders>
            <w:tcMar/>
          </w:tcPr>
          <w:p w:rsidR="3749478C" w:rsidP="737BBB9A" w:rsidRDefault="3749478C" w14:paraId="55732C0B" w14:textId="14B51360">
            <w:pPr>
              <w:spacing w:line="276" w:lineRule="auto"/>
              <w:rPr>
                <w:rFonts w:ascii="Scala Sans Offc" w:hAnsi="Scala Sans Offc" w:eastAsia="Scala Sans Offc" w:cs="Scala Sans Offc"/>
              </w:rPr>
            </w:pPr>
            <w:r w:rsidRPr="09D4BAFA" w:rsidR="3275E2F3">
              <w:rPr>
                <w:rFonts w:ascii="Scala Sans Offc" w:hAnsi="Scala Sans Offc" w:eastAsia="Scala Sans Offc" w:cs="Scala Sans Offc"/>
              </w:rPr>
              <w:t xml:space="preserve">Office Hour Format: </w:t>
            </w:r>
            <w:r w:rsidRPr="09D4BAFA" w:rsidR="0DC88105">
              <w:rPr>
                <w:rFonts w:ascii="Scala Sans Offc" w:hAnsi="Scala Sans Offc" w:eastAsia="Scala Sans Offc" w:cs="Scala Sans Offc"/>
              </w:rPr>
              <w:t>Online</w:t>
            </w:r>
            <w:r w:rsidRPr="09D4BAFA" w:rsidR="1186E01E">
              <w:rPr>
                <w:rFonts w:ascii="Scala Sans Offc" w:hAnsi="Scala Sans Offc" w:eastAsia="Scala Sans Offc" w:cs="Scala Sans Offc"/>
              </w:rPr>
              <w:t xml:space="preserve"> or in </w:t>
            </w:r>
            <w:r w:rsidRPr="09D4BAFA" w:rsidR="0DC88105">
              <w:rPr>
                <w:rFonts w:ascii="Scala Sans Offc" w:hAnsi="Scala Sans Offc" w:eastAsia="Scala Sans Offc" w:cs="Scala Sans Offc"/>
              </w:rPr>
              <w:t>K726</w:t>
            </w:r>
          </w:p>
        </w:tc>
      </w:tr>
      <w:tr w:rsidR="3749478C" w:rsidTr="09D4BAFA" w14:paraId="25CF375A">
        <w:trPr>
          <w:trHeight w:val="220"/>
        </w:trPr>
        <w:tc>
          <w:tcPr>
            <w:tcW w:w="2065" w:type="dxa"/>
            <w:vMerge/>
            <w:tcMar/>
          </w:tcPr>
          <w:p w14:paraId="28A2A11F"/>
        </w:tc>
        <w:tc>
          <w:tcPr>
            <w:tcW w:w="6565" w:type="dxa"/>
            <w:tcBorders>
              <w:top w:val="single" w:color="003366" w:sz="4"/>
              <w:left w:val="single" w:color="003366" w:sz="4"/>
              <w:bottom w:val="single" w:color="003366" w:sz="4"/>
              <w:right w:val="single" w:color="003366" w:sz="4"/>
            </w:tcBorders>
            <w:tcMar/>
          </w:tcPr>
          <w:p w:rsidR="3749478C" w:rsidP="737BBB9A" w:rsidRDefault="3749478C" w14:paraId="5C6F3AD6" w14:textId="1A9B3117">
            <w:pPr>
              <w:spacing w:line="276" w:lineRule="auto"/>
              <w:rPr>
                <w:rFonts w:ascii="Scala Sans Offc" w:hAnsi="Scala Sans Offc" w:eastAsia="Scala Sans Offc" w:cs="Scala Sans Offc"/>
              </w:rPr>
            </w:pPr>
            <w:r w:rsidRPr="09D4BAFA" w:rsidR="3275E2F3">
              <w:rPr>
                <w:rFonts w:ascii="Scala Sans Offc" w:hAnsi="Scala Sans Offc" w:eastAsia="Scala Sans Offc" w:cs="Scala Sans Offc"/>
              </w:rPr>
              <w:t xml:space="preserve">Booking Link: </w:t>
            </w:r>
            <w:commentRangeStart w:id="2075207097"/>
            <w:commentRangeStart w:id="1007604204"/>
            <w:r>
              <w:fldChar w:fldCharType="begin"/>
            </w:r>
            <w:del w:author="Roshini Sudhaharan" w:date="2024-08-05T11:31:33.081Z" w:id="1238459573">
              <w:r>
                <w:delInstrText xml:space="preserve">HYPERLINK "https://calendly.com/r-sudhaharan/dsms-office-hours" </w:delInstrText>
              </w:r>
            </w:del>
            <w:ins w:author="Roshini Sudhaharan" w:date="2024-08-05T11:31:33.081Z" w:id="1422357806">
              <w:r>
                <w:instrText xml:space="preserve">HYPERLINK "https://calendly.com/r-sudhaharan/dsms-office-hours" </w:instrText>
              </w:r>
            </w:ins>
            <w:r>
              <w:fldChar w:fldCharType="separate"/>
            </w:r>
            <w:r w:rsidRPr="09D4BAFA" w:rsidR="3D390262">
              <w:rPr>
                <w:rStyle w:val="Hyperlink"/>
                <w:rFonts w:ascii="Scala Sans Offc" w:hAnsi="Scala Sans Offc" w:eastAsia="Scala Sans Offc" w:cs="Scala Sans Offc"/>
              </w:rPr>
              <w:t>here</w:t>
            </w:r>
            <w:commentRangeEnd w:id="2075207097"/>
            <w:r>
              <w:rPr>
                <w:rStyle w:val="CommentReference"/>
              </w:rPr>
              <w:commentReference w:id="2075207097"/>
            </w:r>
            <w:commentRangeEnd w:id="1007604204"/>
            <w:r>
              <w:rPr>
                <w:rStyle w:val="CommentReference"/>
              </w:rPr>
              <w:commentReference w:id="1007604204"/>
            </w:r>
            <w:r>
              <w:fldChar w:fldCharType="end"/>
            </w:r>
          </w:p>
        </w:tc>
      </w:tr>
    </w:tbl>
    <w:p w:rsidR="3749478C" w:rsidP="3749478C" w:rsidRDefault="3749478C" w14:paraId="0A141944" w14:textId="70FB0BD2">
      <w:pPr>
        <w:pStyle w:val="Normal"/>
        <w:spacing w:line="276" w:lineRule="auto"/>
        <w:rPr>
          <w:rFonts w:ascii="Scala Sans Offc" w:hAnsi="Scala Sans Offc" w:eastAsia="Scala Sans Offc" w:cs="Scala Sans Offc"/>
          <w:sz w:val="22"/>
          <w:szCs w:val="22"/>
        </w:rPr>
      </w:pPr>
    </w:p>
    <w:p w:rsidR="001B2C13" w:rsidP="60516F56" w:rsidRDefault="009479CB" w14:paraId="00000072" w14:textId="77777777">
      <w:pPr>
        <w:spacing w:line="276" w:lineRule="auto"/>
        <w:rPr>
          <w:rFonts w:ascii="Scala Sans Offc" w:hAnsi="Scala Sans Offc" w:eastAsia="Scala Sans Offc" w:cs="Scala Sans Offc"/>
          <w:i w:val="1"/>
          <w:iCs w:val="1"/>
        </w:rPr>
      </w:pPr>
      <w:r w:rsidRPr="60516F56" w:rsidR="009479CB">
        <w:rPr>
          <w:rFonts w:ascii="Scala Sans Offc" w:hAnsi="Scala Sans Offc" w:eastAsia="Scala Sans Offc" w:cs="Scala Sans Offc"/>
          <w:i w:val="1"/>
          <w:iCs w:val="1"/>
        </w:rPr>
        <w:t xml:space="preserve"> </w:t>
      </w:r>
    </w:p>
    <w:p w:rsidR="001B2C13" w:rsidP="60516F56" w:rsidRDefault="009479CB" w14:paraId="00000073" w14:textId="3AC9A831">
      <w:pPr>
        <w:pStyle w:val="Heading2"/>
        <w:rPr>
          <w:rFonts w:ascii="Scala Sans Offc" w:hAnsi="Scala Sans Offc" w:eastAsia="Scala Sans Offc" w:cs="Scala Sans Offc"/>
        </w:rPr>
      </w:pPr>
      <w:bookmarkStart w:name="_g99ocs1ble6" w:id="3"/>
      <w:bookmarkEnd w:id="3"/>
      <w:bookmarkStart w:name="_Toc856135325" w:id="1798721192"/>
      <w:r w:rsidRPr="1407F1A0" w:rsidR="009479CB">
        <w:rPr>
          <w:rFonts w:ascii="Scala Sans Offc" w:hAnsi="Scala Sans Offc" w:eastAsia="Scala Sans Offc" w:cs="Scala Sans Offc"/>
        </w:rPr>
        <w:t>1.1 Instructor’s</w:t>
      </w:r>
      <w:r w:rsidRPr="1407F1A0" w:rsidR="009479CB">
        <w:rPr>
          <w:rFonts w:ascii="Scala Sans Offc" w:hAnsi="Scala Sans Offc" w:eastAsia="Scala Sans Offc" w:cs="Scala Sans Offc"/>
        </w:rPr>
        <w:t xml:space="preserve"> Office Hours</w:t>
      </w:r>
      <w:bookmarkEnd w:id="1798721192"/>
    </w:p>
    <w:p w:rsidR="001B2C13" w:rsidP="60516F56" w:rsidRDefault="001B2C13" w14:paraId="00000074" w14:textId="77777777">
      <w:pPr>
        <w:spacing w:line="276" w:lineRule="auto"/>
        <w:rPr>
          <w:rFonts w:ascii="Scala Sans Offc" w:hAnsi="Scala Sans Offc" w:eastAsia="Scala Sans Offc" w:cs="Scala Sans Offc"/>
        </w:rPr>
      </w:pPr>
    </w:p>
    <w:p w:rsidR="001B2C13" w:rsidP="60516F56" w:rsidRDefault="009479CB" w14:paraId="00000075" w14:textId="77777777">
      <w:pPr>
        <w:spacing w:line="276" w:lineRule="auto"/>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We are here to help you through the course &amp; want you to meet your expectations and personal learning goals. To that end, the instructors have scheduled consultation hours each week for you to meet us and discuss aspects of the lecture material, lab sessio</w:t>
      </w:r>
      <w:r w:rsidRPr="60516F56" w:rsidR="009479CB">
        <w:rPr>
          <w:rFonts w:ascii="Scala Sans Offc" w:hAnsi="Scala Sans Offc" w:eastAsia="Scala Sans Offc" w:cs="Scala Sans Offc"/>
          <w:sz w:val="22"/>
          <w:szCs w:val="22"/>
        </w:rPr>
        <w:t xml:space="preserve">ns and assignments that you are struggling with. Please make a booking using the links </w:t>
      </w:r>
      <w:r w:rsidRPr="60516F56" w:rsidR="009479CB">
        <w:rPr>
          <w:rFonts w:ascii="Scala Sans Offc" w:hAnsi="Scala Sans Offc" w:eastAsia="Scala Sans Offc" w:cs="Scala Sans Offc"/>
          <w:sz w:val="22"/>
          <w:szCs w:val="22"/>
        </w:rPr>
        <w:t>provided</w:t>
      </w:r>
      <w:r w:rsidRPr="60516F56" w:rsidR="009479CB">
        <w:rPr>
          <w:rFonts w:ascii="Scala Sans Offc" w:hAnsi="Scala Sans Offc" w:eastAsia="Scala Sans Offc" w:cs="Scala Sans Offc"/>
          <w:sz w:val="22"/>
          <w:szCs w:val="22"/>
        </w:rPr>
        <w:t xml:space="preserve"> above.</w:t>
      </w:r>
    </w:p>
    <w:p w:rsidR="001B2C13" w:rsidP="60516F56" w:rsidRDefault="001B2C13" w14:paraId="00000076" w14:textId="77777777">
      <w:pPr>
        <w:spacing w:line="276" w:lineRule="auto"/>
        <w:rPr>
          <w:rFonts w:ascii="Scala Sans Offc" w:hAnsi="Scala Sans Offc" w:eastAsia="Scala Sans Offc" w:cs="Scala Sans Offc"/>
          <w:sz w:val="22"/>
          <w:szCs w:val="22"/>
        </w:rPr>
      </w:pPr>
    </w:p>
    <w:p w:rsidR="009479CB" w:rsidP="60516F56" w:rsidRDefault="009479CB" w14:paraId="52FD16B8" w14:textId="438DD551">
      <w:pPr>
        <w:spacing w:line="276" w:lineRule="auto"/>
        <w:rPr>
          <w:rFonts w:ascii="Scala Sans Offc" w:hAnsi="Scala Sans Offc" w:eastAsia="Scala Sans Offc" w:cs="Scala Sans Offc"/>
          <w:b w:val="0"/>
          <w:bCs w:val="0"/>
          <w:sz w:val="22"/>
          <w:szCs w:val="22"/>
        </w:rPr>
      </w:pPr>
      <w:r w:rsidRPr="140B81BF" w:rsidR="009479CB">
        <w:rPr>
          <w:rFonts w:ascii="Scala Sans Offc" w:hAnsi="Scala Sans Offc" w:eastAsia="Scala Sans Offc" w:cs="Scala Sans Offc"/>
          <w:b w:val="0"/>
          <w:bCs w:val="0"/>
          <w:sz w:val="22"/>
          <w:szCs w:val="22"/>
        </w:rPr>
        <w:t>Office Hours are subject to "fair and equitable use".</w:t>
      </w:r>
    </w:p>
    <w:p w:rsidR="140B81BF" w:rsidP="140B81BF" w:rsidRDefault="140B81BF" w14:paraId="78B86559" w14:textId="182850EF">
      <w:pPr>
        <w:pStyle w:val="Normal"/>
        <w:rPr>
          <w:rFonts w:ascii="Scala Sans Offc" w:hAnsi="Scala Sans Offc" w:eastAsia="Scala Sans Offc" w:cs="Scala Sans Offc"/>
          <w:sz w:val="22"/>
          <w:szCs w:val="22"/>
        </w:rPr>
      </w:pPr>
    </w:p>
    <w:p w:rsidR="28E8E52F" w:rsidP="28E8E52F" w:rsidRDefault="28E8E52F" w14:paraId="35E1AD6D" w14:textId="7CD87B59">
      <w:pPr>
        <w:pStyle w:val="Normal"/>
        <w:rPr>
          <w:rFonts w:ascii="Scala Sans Offc" w:hAnsi="Scala Sans Offc" w:eastAsia="Scala Sans Offc" w:cs="Scala Sans Offc"/>
          <w:b w:val="1"/>
          <w:bCs w:val="1"/>
          <w:sz w:val="22"/>
          <w:szCs w:val="22"/>
        </w:rPr>
      </w:pPr>
    </w:p>
    <w:p w:rsidR="28E8E52F" w:rsidP="28E8E52F" w:rsidRDefault="28E8E52F" w14:paraId="2D213425" w14:textId="0E2D6D9F">
      <w:pPr>
        <w:pStyle w:val="Normal"/>
        <w:rPr>
          <w:rFonts w:ascii="Scala Sans Offc" w:hAnsi="Scala Sans Offc" w:eastAsia="Scala Sans Offc" w:cs="Scala Sans Offc"/>
          <w:b w:val="1"/>
          <w:bCs w:val="1"/>
          <w:sz w:val="22"/>
          <w:szCs w:val="22"/>
        </w:rPr>
      </w:pPr>
    </w:p>
    <w:p w:rsidR="001B2C13" w:rsidP="140B81BF" w:rsidRDefault="009479CB" w14:paraId="00000079" w14:textId="16A58DAE">
      <w:pPr>
        <w:pStyle w:val="Normal"/>
        <w:rPr>
          <w:rFonts w:ascii="Scala Sans Offc" w:hAnsi="Scala Sans Offc" w:eastAsia="Scala Sans Offc" w:cs="Scala Sans Offc"/>
          <w:b w:val="1"/>
          <w:bCs w:val="1"/>
          <w:sz w:val="22"/>
          <w:szCs w:val="22"/>
        </w:rPr>
      </w:pPr>
      <w:bookmarkStart w:name="_i1n1wgk70kjc" w:id="4"/>
      <w:bookmarkEnd w:id="4"/>
      <w:r w:rsidRPr="09D4BAFA" w:rsidR="20DE9538">
        <w:rPr>
          <w:rFonts w:ascii="Scala Sans Offc" w:hAnsi="Scala Sans Offc" w:eastAsia="Scala Sans Offc" w:cs="Scala Sans Offc"/>
          <w:b w:val="1"/>
          <w:bCs w:val="1"/>
          <w:sz w:val="22"/>
          <w:szCs w:val="22"/>
        </w:rPr>
        <w:t xml:space="preserve">Notes for scheduling with </w:t>
      </w:r>
      <w:r w:rsidRPr="09D4BAFA" w:rsidR="0C668562">
        <w:rPr>
          <w:rFonts w:ascii="Scala Sans Offc" w:hAnsi="Scala Sans Offc" w:eastAsia="Scala Sans Offc" w:cs="Scala Sans Offc"/>
          <w:b w:val="1"/>
          <w:bCs w:val="1"/>
          <w:sz w:val="22"/>
          <w:szCs w:val="22"/>
        </w:rPr>
        <w:t>an instructor</w:t>
      </w:r>
      <w:r w:rsidRPr="09D4BAFA" w:rsidR="67546507">
        <w:rPr>
          <w:rFonts w:ascii="Scala Sans Offc" w:hAnsi="Scala Sans Offc" w:eastAsia="Scala Sans Offc" w:cs="Scala Sans Offc"/>
          <w:b w:val="1"/>
          <w:bCs w:val="1"/>
          <w:sz w:val="22"/>
          <w:szCs w:val="22"/>
        </w:rPr>
        <w:t>:</w:t>
      </w:r>
    </w:p>
    <w:p w:rsidR="001B2C13" w:rsidP="60516F56" w:rsidRDefault="001B2C13" w14:paraId="0000007A" w14:textId="77777777">
      <w:pPr>
        <w:spacing w:line="276" w:lineRule="auto"/>
        <w:rPr>
          <w:rFonts w:ascii="Scala Sans Offc" w:hAnsi="Scala Sans Offc" w:eastAsia="Scala Sans Offc" w:cs="Scala Sans Offc"/>
        </w:rPr>
      </w:pPr>
    </w:p>
    <w:p w:rsidR="001B2C13" w:rsidP="60516F56" w:rsidRDefault="009479CB" w14:paraId="0000007B" w14:textId="28BD51D1">
      <w:pPr>
        <w:numPr>
          <w:ilvl w:val="0"/>
          <w:numId w:val="1"/>
        </w:num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 After you book a time slot, a calendar invite will be sent </w:t>
      </w:r>
      <w:r w:rsidRPr="09D4BAFA" w:rsidR="20DE9538">
        <w:rPr>
          <w:rFonts w:ascii="Scala Sans Offc" w:hAnsi="Scala Sans Offc" w:eastAsia="Scala Sans Offc" w:cs="Scala Sans Offc"/>
          <w:sz w:val="22"/>
          <w:szCs w:val="22"/>
        </w:rPr>
        <w:t>to your email</w:t>
      </w:r>
      <w:r w:rsidRPr="09D4BAFA" w:rsidR="76AB87A8">
        <w:rPr>
          <w:rFonts w:ascii="Scala Sans Offc" w:hAnsi="Scala Sans Offc" w:eastAsia="Scala Sans Offc" w:cs="Scala Sans Offc"/>
          <w:sz w:val="22"/>
          <w:szCs w:val="22"/>
        </w:rPr>
        <w:t>.</w:t>
      </w:r>
      <w:r w:rsidRPr="09D4BAFA" w:rsidR="20DE9538">
        <w:rPr>
          <w:rFonts w:ascii="Scala Sans Offc" w:hAnsi="Scala Sans Offc" w:eastAsia="Scala Sans Offc" w:cs="Scala Sans Offc"/>
          <w:sz w:val="22"/>
          <w:szCs w:val="22"/>
        </w:rPr>
        <w:t xml:space="preserve"> automatically</w:t>
      </w:r>
      <w:r w:rsidRPr="09D4BAFA" w:rsidR="20DE9538">
        <w:rPr>
          <w:rFonts w:ascii="Scala Sans Offc" w:hAnsi="Scala Sans Offc" w:eastAsia="Scala Sans Offc" w:cs="Scala Sans Offc"/>
          <w:sz w:val="22"/>
          <w:szCs w:val="22"/>
        </w:rPr>
        <w:t>.</w:t>
      </w:r>
      <w:r w:rsidRPr="09D4BAFA" w:rsidR="20DE9538">
        <w:rPr>
          <w:rFonts w:ascii="Scala Sans Offc" w:hAnsi="Scala Sans Offc" w:eastAsia="Scala Sans Offc" w:cs="Scala Sans Offc"/>
          <w:sz w:val="22"/>
          <w:szCs w:val="22"/>
        </w:rPr>
        <w:t xml:space="preserve"> You </w:t>
      </w:r>
      <w:r w:rsidRPr="09D4BAFA" w:rsidR="20DE9538">
        <w:rPr>
          <w:rFonts w:ascii="Scala Sans Offc" w:hAnsi="Scala Sans Offc" w:eastAsia="Scala Sans Offc" w:cs="Scala Sans Offc"/>
          <w:b w:val="1"/>
          <w:bCs w:val="1"/>
          <w:sz w:val="22"/>
          <w:szCs w:val="22"/>
        </w:rPr>
        <w:t>must</w:t>
      </w:r>
      <w:r w:rsidRPr="09D4BAFA" w:rsidR="20DE9538">
        <w:rPr>
          <w:rFonts w:ascii="Scala Sans Offc" w:hAnsi="Scala Sans Offc" w:eastAsia="Scala Sans Offc" w:cs="Scala Sans Offc"/>
          <w:sz w:val="22"/>
          <w:szCs w:val="22"/>
        </w:rPr>
        <w:t xml:space="preserve"> accept this </w:t>
      </w:r>
      <w:bookmarkStart w:name="_Int_uh7UsXR2" w:id="536737700"/>
      <w:r w:rsidRPr="09D4BAFA" w:rsidR="20DE9538">
        <w:rPr>
          <w:rFonts w:ascii="Scala Sans Offc" w:hAnsi="Scala Sans Offc" w:eastAsia="Scala Sans Offc" w:cs="Scala Sans Offc"/>
          <w:sz w:val="22"/>
          <w:szCs w:val="22"/>
        </w:rPr>
        <w:t>invite</w:t>
      </w:r>
      <w:bookmarkEnd w:id="536737700"/>
      <w:r w:rsidRPr="09D4BAFA" w:rsidR="20DE9538">
        <w:rPr>
          <w:rFonts w:ascii="Scala Sans Offc" w:hAnsi="Scala Sans Offc" w:eastAsia="Scala Sans Offc" w:cs="Scala Sans Offc"/>
          <w:sz w:val="22"/>
          <w:szCs w:val="22"/>
        </w:rPr>
        <w:t xml:space="preserve"> to confirm a slot in his schedule.</w:t>
      </w:r>
    </w:p>
    <w:p w:rsidR="001B2C13" w:rsidP="60516F56" w:rsidRDefault="009479CB" w14:paraId="0000007C" w14:textId="77777777">
      <w:pPr>
        <w:numPr>
          <w:ilvl w:val="0"/>
          <w:numId w:val="1"/>
        </w:numPr>
        <w:spacing w:line="276" w:lineRule="auto"/>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 xml:space="preserve">Approx. 1 hour before our scheduled meeting a reminder with a Zoom link will be emailed to you. </w:t>
      </w:r>
    </w:p>
    <w:p w:rsidR="001B2C13" w:rsidP="09D4BAFA" w:rsidRDefault="001B2C13" w14:paraId="0000007E" w14:textId="0B6D327D">
      <w:pPr>
        <w:numPr>
          <w:ilvl w:val="0"/>
          <w:numId w:val="1"/>
        </w:num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If you plan to meet in person, you can ignore the Zoom link and hea</w:t>
      </w:r>
      <w:r w:rsidRPr="09D4BAFA" w:rsidR="20DE9538">
        <w:rPr>
          <w:rFonts w:ascii="Scala Sans Offc" w:hAnsi="Scala Sans Offc" w:eastAsia="Scala Sans Offc" w:cs="Scala Sans Offc"/>
          <w:sz w:val="22"/>
          <w:szCs w:val="22"/>
        </w:rPr>
        <w:t>d to his</w:t>
      </w:r>
      <w:r w:rsidRPr="09D4BAFA" w:rsidR="54D97170">
        <w:rPr>
          <w:rFonts w:ascii="Scala Sans Offc" w:hAnsi="Scala Sans Offc" w:eastAsia="Scala Sans Offc" w:cs="Scala Sans Offc"/>
          <w:sz w:val="22"/>
          <w:szCs w:val="22"/>
        </w:rPr>
        <w:t>/her</w:t>
      </w:r>
      <w:r w:rsidRPr="09D4BAFA" w:rsidR="20DE9538">
        <w:rPr>
          <w:rFonts w:ascii="Scala Sans Offc" w:hAnsi="Scala Sans Offc" w:eastAsia="Scala Sans Offc" w:cs="Scala Sans Offc"/>
          <w:sz w:val="22"/>
          <w:szCs w:val="22"/>
        </w:rPr>
        <w:t xml:space="preserve"> office. Please </w:t>
      </w:r>
      <w:r w:rsidRPr="09D4BAFA" w:rsidR="20DE9538">
        <w:rPr>
          <w:rFonts w:ascii="Scala Sans Offc" w:hAnsi="Scala Sans Offc" w:eastAsia="Scala Sans Offc" w:cs="Scala Sans Offc"/>
          <w:sz w:val="22"/>
          <w:szCs w:val="22"/>
        </w:rPr>
        <w:t xml:space="preserve">notify </w:t>
      </w:r>
      <w:r w:rsidRPr="09D4BAFA" w:rsidR="5F53A036">
        <w:rPr>
          <w:rFonts w:ascii="Scala Sans Offc" w:hAnsi="Scala Sans Offc" w:eastAsia="Scala Sans Offc" w:cs="Scala Sans Offc"/>
          <w:sz w:val="22"/>
          <w:szCs w:val="22"/>
        </w:rPr>
        <w:t>us</w:t>
      </w:r>
      <w:r w:rsidRPr="09D4BAFA" w:rsidR="5F53A036">
        <w:rPr>
          <w:rFonts w:ascii="Scala Sans Offc" w:hAnsi="Scala Sans Offc" w:eastAsia="Scala Sans Offc" w:cs="Scala Sans Offc"/>
          <w:sz w:val="22"/>
          <w:szCs w:val="22"/>
        </w:rPr>
        <w:t xml:space="preserve"> if</w:t>
      </w:r>
      <w:r w:rsidRPr="09D4BAFA" w:rsidR="20DE9538">
        <w:rPr>
          <w:rFonts w:ascii="Scala Sans Offc" w:hAnsi="Scala Sans Offc" w:eastAsia="Scala Sans Offc" w:cs="Scala Sans Offc"/>
          <w:sz w:val="22"/>
          <w:szCs w:val="22"/>
        </w:rPr>
        <w:t xml:space="preserve"> you intend to meet in person using the 'Additional Information' section of the Booking Tool.</w:t>
      </w:r>
    </w:p>
    <w:p w:rsidR="60516F56" w:rsidP="60516F56" w:rsidRDefault="60516F56" w14:paraId="7F65924B" w14:textId="3816FE07">
      <w:pPr>
        <w:pStyle w:val="Normal"/>
        <w:bidi w:val="0"/>
        <w:spacing w:before="0" w:beforeAutospacing="off" w:after="0" w:afterAutospacing="off" w:line="276" w:lineRule="auto"/>
        <w:ind w:right="0"/>
        <w:jc w:val="left"/>
        <w:rPr>
          <w:rFonts w:ascii="Scala Sans Offc" w:hAnsi="Scala Sans Offc" w:eastAsia="Scala Sans Offc" w:cs="Scala Sans Offc"/>
          <w:sz w:val="22"/>
          <w:szCs w:val="22"/>
        </w:rPr>
      </w:pPr>
    </w:p>
    <w:p w:rsidR="001B2C13" w:rsidP="60516F56" w:rsidRDefault="009479CB" w14:paraId="00000083" w14:textId="20AD0F0E">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 xml:space="preserve">We expect you to come to your schedule slot prepared and </w:t>
      </w:r>
      <w:r w:rsidRPr="60516F56" w:rsidR="009479CB">
        <w:rPr>
          <w:rFonts w:ascii="Scala Sans Offc" w:hAnsi="Scala Sans Offc" w:eastAsia="Scala Sans Offc" w:cs="Scala Sans Offc"/>
          <w:sz w:val="22"/>
          <w:szCs w:val="22"/>
        </w:rPr>
        <w:t>have</w:t>
      </w:r>
      <w:r w:rsidRPr="60516F56" w:rsidR="009479CB">
        <w:rPr>
          <w:rFonts w:ascii="Scala Sans Offc" w:hAnsi="Scala Sans Offc" w:eastAsia="Scala Sans Offc" w:cs="Scala Sans Offc"/>
          <w:sz w:val="22"/>
          <w:szCs w:val="22"/>
        </w:rPr>
        <w:t xml:space="preserve"> clear questions in mind that you want to ask</w:t>
      </w:r>
      <w:r w:rsidRPr="60516F56" w:rsidR="009479CB">
        <w:rPr>
          <w:rFonts w:ascii="Scala Sans Offc" w:hAnsi="Scala Sans Offc" w:eastAsia="Scala Sans Offc" w:cs="Scala Sans Offc"/>
          <w:sz w:val="22"/>
          <w:szCs w:val="22"/>
        </w:rPr>
        <w:t xml:space="preserve">.  </w:t>
      </w:r>
      <w:r w:rsidRPr="60516F56" w:rsidR="009479CB">
        <w:rPr>
          <w:rFonts w:ascii="Scala Sans Offc" w:hAnsi="Scala Sans Offc" w:eastAsia="Scala Sans Offc" w:cs="Scala Sans Offc"/>
          <w:sz w:val="22"/>
          <w:szCs w:val="22"/>
        </w:rPr>
        <w:t>If either of us feel you have come unprepared, we reserve the right to end the appointment and ask you to come back at a future time when you are</w:t>
      </w:r>
      <w:r w:rsidRPr="60516F56" w:rsidR="009479CB">
        <w:rPr>
          <w:rFonts w:ascii="Scala Sans Offc" w:hAnsi="Scala Sans Offc" w:eastAsia="Scala Sans Offc" w:cs="Scala Sans Offc"/>
          <w:sz w:val="22"/>
          <w:szCs w:val="22"/>
        </w:rPr>
        <w:t xml:space="preserve"> more prepared.</w:t>
      </w:r>
    </w:p>
    <w:p w:rsidR="001B2C13" w:rsidP="60516F56" w:rsidRDefault="009479CB" w14:paraId="00000084" w14:textId="77777777">
      <w:pPr>
        <w:pStyle w:val="Heading4"/>
        <w:spacing w:line="276" w:lineRule="auto"/>
        <w:rPr>
          <w:rFonts w:ascii="Scala Sans Offc" w:hAnsi="Scala Sans Offc" w:eastAsia="Scala Sans Offc" w:cs="Scala Sans Offc"/>
          <w:sz w:val="22"/>
          <w:szCs w:val="22"/>
        </w:rPr>
      </w:pPr>
      <w:bookmarkStart w:name="_z2ptf3dcec4k" w:id="6"/>
      <w:bookmarkEnd w:id="6"/>
      <w:bookmarkStart w:name="_Toc1390535957" w:id="254074990"/>
      <w:r w:rsidRPr="1407F1A0" w:rsidR="009479CB">
        <w:rPr>
          <w:rFonts w:ascii="Scala Sans Offc" w:hAnsi="Scala Sans Offc" w:eastAsia="Scala Sans Offc" w:cs="Scala Sans Offc"/>
          <w:sz w:val="22"/>
          <w:szCs w:val="22"/>
        </w:rPr>
        <w:t>Additional Support</w:t>
      </w:r>
      <w:bookmarkEnd w:id="254074990"/>
    </w:p>
    <w:p w:rsidR="001B2C13" w:rsidP="60516F56" w:rsidRDefault="001B2C13" w14:paraId="00000085" w14:textId="77777777">
      <w:pPr>
        <w:spacing w:line="276" w:lineRule="auto"/>
        <w:rPr>
          <w:rFonts w:ascii="Scala Sans Offc" w:hAnsi="Scala Sans Offc" w:eastAsia="Scala Sans Offc" w:cs="Scala Sans Offc"/>
        </w:rPr>
      </w:pPr>
    </w:p>
    <w:p w:rsidR="001B2C13" w:rsidP="60516F56" w:rsidRDefault="001B2C13" w14:paraId="00000087" w14:textId="747AB8D5">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 xml:space="preserve">If you need support outside of this course, please refer to the following website: </w:t>
      </w:r>
      <w:hyperlink r:id="R15144ab0a3f044ec">
        <w:r w:rsidRPr="60516F56" w:rsidR="009479CB">
          <w:rPr>
            <w:rFonts w:ascii="Scala Sans Offc" w:hAnsi="Scala Sans Offc" w:eastAsia="Scala Sans Offc" w:cs="Scala Sans Offc"/>
            <w:sz w:val="22"/>
            <w:szCs w:val="22"/>
          </w:rPr>
          <w:t>https://www.tilburguniversity.edu/students/tutoring</w:t>
        </w:r>
      </w:hyperlink>
    </w:p>
    <w:p w:rsidR="001B2C13" w:rsidP="60516F56" w:rsidRDefault="001B2C13" w14:paraId="00000088" w14:textId="77777777">
      <w:pPr>
        <w:spacing w:line="276" w:lineRule="auto"/>
        <w:rPr>
          <w:rFonts w:ascii="Scala Sans Offc" w:hAnsi="Scala Sans Offc" w:eastAsia="Scala Sans Offc" w:cs="Scala Sans Offc"/>
          <w:color w:val="003366"/>
          <w:sz w:val="30"/>
          <w:szCs w:val="30"/>
        </w:rPr>
      </w:pPr>
    </w:p>
    <w:p w:rsidR="001B2C13" w:rsidP="60516F56" w:rsidRDefault="009479CB" w14:paraId="00000089" w14:textId="77777777">
      <w:pPr>
        <w:spacing w:line="276" w:lineRule="auto"/>
        <w:rPr>
          <w:rFonts w:ascii="Scala Sans Offc" w:hAnsi="Scala Sans Offc" w:eastAsia="Scala Sans Offc" w:cs="Scala Sans Offc"/>
          <w:color w:val="003366"/>
          <w:sz w:val="30"/>
          <w:szCs w:val="30"/>
        </w:rPr>
      </w:pPr>
      <w:r w:rsidRPr="60516F56" w:rsidR="009479CB">
        <w:rPr>
          <w:rFonts w:ascii="Scala Sans Offc" w:hAnsi="Scala Sans Offc" w:eastAsia="Scala Sans Offc" w:cs="Scala Sans Offc"/>
          <w:color w:val="003366"/>
          <w:sz w:val="30"/>
          <w:szCs w:val="30"/>
        </w:rPr>
        <w:t>2. Course description</w:t>
      </w:r>
    </w:p>
    <w:p w:rsidR="001B2C13" w:rsidP="60516F56" w:rsidRDefault="001B2C13" w14:paraId="0000008A" w14:textId="77777777">
      <w:pPr>
        <w:spacing w:line="276" w:lineRule="auto"/>
        <w:rPr>
          <w:rFonts w:ascii="Scala Sans Offc" w:hAnsi="Scala Sans Offc" w:eastAsia="Scala Sans Offc" w:cs="Scala Sans Offc"/>
        </w:rPr>
      </w:pPr>
    </w:p>
    <w:p w:rsidR="001B2C13" w:rsidP="60516F56" w:rsidRDefault="009479CB" w14:paraId="0000008B" w14:textId="77777777">
      <w:pPr>
        <w:pStyle w:val="Heading2"/>
        <w:rPr>
          <w:rFonts w:ascii="Scala Sans Offc" w:hAnsi="Scala Sans Offc" w:eastAsia="Scala Sans Offc" w:cs="Scala Sans Offc"/>
          <w:b w:val="0"/>
          <w:bCs w:val="0"/>
          <w:color w:val="008EC6"/>
          <w:sz w:val="26"/>
          <w:szCs w:val="26"/>
        </w:rPr>
      </w:pPr>
      <w:bookmarkStart w:name="_tyjcwt" w:id="7"/>
      <w:bookmarkEnd w:id="7"/>
      <w:bookmarkStart w:name="_Toc841775072" w:id="908435990"/>
      <w:r w:rsidR="009479CB">
        <w:rPr/>
        <w:t>2.1 Position in program</w:t>
      </w:r>
      <w:bookmarkEnd w:id="908435990"/>
    </w:p>
    <w:p w:rsidR="140B81BF" w:rsidP="140B81BF" w:rsidRDefault="140B81BF" w14:paraId="69BFC388" w14:textId="633E5C5D">
      <w:pPr>
        <w:pStyle w:val="Normal"/>
      </w:pPr>
    </w:p>
    <w:p w:rsidR="001B2C13" w:rsidP="66D1C430" w:rsidRDefault="009479CB" w14:paraId="0000008C" w14:textId="3F7314D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Digital and Social Media Strategies is a class in </w:t>
      </w:r>
      <w:r w:rsidRPr="09D4BAFA" w:rsidR="20DE9538">
        <w:rPr>
          <w:rFonts w:ascii="Scala Sans Offc" w:hAnsi="Scala Sans Offc" w:eastAsia="Scala Sans Offc" w:cs="Scala Sans Offc"/>
          <w:sz w:val="22"/>
          <w:szCs w:val="22"/>
        </w:rPr>
        <w:t xml:space="preserve">the </w:t>
      </w:r>
      <w:r w:rsidRPr="09D4BAFA" w:rsidR="6408BD46">
        <w:rPr>
          <w:rFonts w:ascii="Scala Sans Offc" w:hAnsi="Scala Sans Offc" w:eastAsia="Scala Sans Offc" w:cs="Scala Sans Offc"/>
          <w:sz w:val="22"/>
          <w:szCs w:val="22"/>
        </w:rPr>
        <w:t xml:space="preserve">Marketing </w:t>
      </w:r>
      <w:r w:rsidRPr="09D4BAFA" w:rsidR="20DE9538">
        <w:rPr>
          <w:rFonts w:ascii="Scala Sans Offc" w:hAnsi="Scala Sans Offc" w:eastAsia="Scala Sans Offc" w:cs="Scala Sans Offc"/>
          <w:sz w:val="22"/>
          <w:szCs w:val="22"/>
        </w:rPr>
        <w:t>minor programs. As a result, this class is designed around learning an</w:t>
      </w:r>
      <w:r w:rsidRPr="09D4BAFA" w:rsidR="20DE9538">
        <w:rPr>
          <w:rFonts w:ascii="Scala Sans Offc" w:hAnsi="Scala Sans Offc" w:eastAsia="Scala Sans Offc" w:cs="Scala Sans Offc"/>
          <w:sz w:val="22"/>
          <w:szCs w:val="22"/>
        </w:rPr>
        <w:t xml:space="preserve">d </w:t>
      </w:r>
      <w:r w:rsidRPr="09D4BAFA" w:rsidR="20DE9538">
        <w:rPr>
          <w:rFonts w:ascii="Scala Sans Offc" w:hAnsi="Scala Sans Offc" w:eastAsia="Scala Sans Offc" w:cs="Scala Sans Offc"/>
          <w:sz w:val="22"/>
          <w:szCs w:val="22"/>
        </w:rPr>
        <w:t>acquiri</w:t>
      </w:r>
      <w:r w:rsidRPr="09D4BAFA" w:rsidR="20DE9538">
        <w:rPr>
          <w:rFonts w:ascii="Scala Sans Offc" w:hAnsi="Scala Sans Offc" w:eastAsia="Scala Sans Offc" w:cs="Scala Sans Offc"/>
          <w:sz w:val="22"/>
          <w:szCs w:val="22"/>
        </w:rPr>
        <w:t>ng</w:t>
      </w:r>
      <w:r w:rsidRPr="09D4BAFA" w:rsidR="20DE9538">
        <w:rPr>
          <w:rFonts w:ascii="Scala Sans Offc" w:hAnsi="Scala Sans Offc" w:eastAsia="Scala Sans Offc" w:cs="Scala Sans Offc"/>
          <w:sz w:val="22"/>
          <w:szCs w:val="22"/>
        </w:rPr>
        <w:t xml:space="preserve"> a toolkit</w:t>
      </w:r>
      <w:r w:rsidRPr="09D4BAFA" w:rsidR="06B10840">
        <w:rPr>
          <w:rFonts w:ascii="Scala Sans Offc" w:hAnsi="Scala Sans Offc" w:eastAsia="Scala Sans Offc" w:cs="Scala Sans Offc"/>
          <w:sz w:val="22"/>
          <w:szCs w:val="22"/>
        </w:rPr>
        <w:t xml:space="preserve">, both at a conceptual level and through </w:t>
      </w:r>
      <w:r w:rsidRPr="09D4BAFA" w:rsidR="06B10840">
        <w:rPr>
          <w:rFonts w:ascii="Scala Sans Offc" w:hAnsi="Scala Sans Offc" w:eastAsia="Scala Sans Offc" w:cs="Scala Sans Offc"/>
          <w:sz w:val="22"/>
          <w:szCs w:val="22"/>
        </w:rPr>
        <w:t>quantit</w:t>
      </w:r>
      <w:r w:rsidRPr="09D4BAFA" w:rsidR="06B10840">
        <w:rPr>
          <w:rFonts w:ascii="Scala Sans Offc" w:hAnsi="Scala Sans Offc" w:eastAsia="Scala Sans Offc" w:cs="Scala Sans Offc"/>
          <w:sz w:val="22"/>
          <w:szCs w:val="22"/>
        </w:rPr>
        <w:t>ative tools,</w:t>
      </w:r>
      <w:r w:rsidRPr="09D4BAFA" w:rsidR="20DE9538">
        <w:rPr>
          <w:rFonts w:ascii="Scala Sans Offc" w:hAnsi="Scala Sans Offc" w:eastAsia="Scala Sans Offc" w:cs="Scala Sans Offc"/>
          <w:sz w:val="22"/>
          <w:szCs w:val="22"/>
        </w:rPr>
        <w:t xml:space="preserve"> that </w:t>
      </w:r>
      <w:r w:rsidRPr="09D4BAFA" w:rsidR="20DE9538">
        <w:rPr>
          <w:rFonts w:ascii="Scala Sans Offc" w:hAnsi="Scala Sans Offc" w:eastAsia="Scala Sans Offc" w:cs="Scala Sans Offc"/>
          <w:sz w:val="22"/>
          <w:szCs w:val="22"/>
        </w:rPr>
        <w:t>delivers</w:t>
      </w:r>
      <w:r w:rsidRPr="09D4BAFA" w:rsidR="20DE9538">
        <w:rPr>
          <w:rFonts w:ascii="Scala Sans Offc" w:hAnsi="Scala Sans Offc" w:eastAsia="Scala Sans Offc" w:cs="Scala Sans Offc"/>
          <w:sz w:val="22"/>
          <w:szCs w:val="22"/>
        </w:rPr>
        <w:t xml:space="preserve"> solutions to marketing problems that inform marketing and managerial decision making. Students will use their existing marketing knowledge as a starting point for a deep dive into the world of digital markets where the traditional marketing approach need</w:t>
      </w:r>
      <w:r w:rsidRPr="09D4BAFA" w:rsidR="20DE9538">
        <w:rPr>
          <w:rFonts w:ascii="Scala Sans Offc" w:hAnsi="Scala Sans Offc" w:eastAsia="Scala Sans Offc" w:cs="Scala Sans Offc"/>
          <w:sz w:val="22"/>
          <w:szCs w:val="22"/>
        </w:rPr>
        <w:t>s</w:t>
      </w:r>
      <w:r w:rsidRPr="09D4BAFA" w:rsidR="6005E70B">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refinement and extension to be relevant in the fast paced and ever-changing landscape that is online markets.</w:t>
      </w:r>
    </w:p>
    <w:p w:rsidR="001B2C13" w:rsidP="60516F56" w:rsidRDefault="001B2C13" w14:paraId="0000008D" w14:textId="77777777">
      <w:pPr>
        <w:spacing w:line="276" w:lineRule="auto"/>
        <w:rPr>
          <w:rFonts w:ascii="Scala Sans Offc" w:hAnsi="Scala Sans Offc" w:eastAsia="Scala Sans Offc" w:cs="Scala Sans Offc"/>
        </w:rPr>
      </w:pPr>
    </w:p>
    <w:p w:rsidR="001B2C13" w:rsidP="60516F56" w:rsidRDefault="009479CB" w14:paraId="0000008E" w14:textId="77777777">
      <w:pPr>
        <w:pStyle w:val="Heading2"/>
        <w:rPr>
          <w:rFonts w:ascii="Scala Sans Offc" w:hAnsi="Scala Sans Offc" w:eastAsia="Scala Sans Offc" w:cs="Scala Sans Offc"/>
          <w:b w:val="0"/>
          <w:bCs w:val="0"/>
          <w:color w:val="008EC6"/>
          <w:sz w:val="26"/>
          <w:szCs w:val="26"/>
        </w:rPr>
      </w:pPr>
      <w:bookmarkStart w:name="_3dy6vkm" w:id="8"/>
      <w:bookmarkEnd w:id="8"/>
      <w:bookmarkStart w:name="_Toc1835074770" w:id="86928573"/>
      <w:r w:rsidR="009479CB">
        <w:rPr/>
        <w:t>2.2 Position in the field</w:t>
      </w:r>
      <w:bookmarkEnd w:id="86928573"/>
    </w:p>
    <w:p w:rsidR="001B2C13" w:rsidP="140B81BF" w:rsidRDefault="001B2C13" w14:paraId="6EFC523B" w14:textId="62E2D1DF">
      <w:pPr>
        <w:spacing w:line="276" w:lineRule="auto"/>
        <w:rPr>
          <w:rFonts w:ascii="Scala Sans Offc" w:hAnsi="Scala Sans Offc" w:eastAsia="Scala Sans Offc" w:cs="Scala Sans Offc"/>
          <w:i w:val="1"/>
          <w:iCs w:val="1"/>
          <w:sz w:val="22"/>
          <w:szCs w:val="22"/>
        </w:rPr>
      </w:pPr>
    </w:p>
    <w:p w:rsidR="001B2C13" w:rsidP="09D4BAFA" w:rsidRDefault="001B2C13" w14:paraId="00000090" w14:textId="14C9CCA7">
      <w:pPr>
        <w:pStyle w:val="Normal"/>
        <w:suppressLineNumbers w:val="0"/>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Digital and Social Media Strategies introduces students to the fundamentals of </w:t>
      </w:r>
      <w:r w:rsidRPr="09D4BAFA" w:rsidR="7179FE85">
        <w:rPr>
          <w:rFonts w:ascii="Scala Sans Offc" w:hAnsi="Scala Sans Offc" w:eastAsia="Scala Sans Offc" w:cs="Scala Sans Offc"/>
          <w:sz w:val="22"/>
          <w:szCs w:val="22"/>
        </w:rPr>
        <w:t>digital</w:t>
      </w:r>
      <w:r w:rsidRPr="09D4BAFA" w:rsidR="22DF93C0">
        <w:rPr>
          <w:rFonts w:ascii="Scala Sans Offc" w:hAnsi="Scala Sans Offc" w:eastAsia="Scala Sans Offc" w:cs="Scala Sans Offc"/>
          <w:sz w:val="22"/>
          <w:szCs w:val="22"/>
        </w:rPr>
        <w:t xml:space="preserve"> advertising and social media</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 xml:space="preserve">Within each market we </w:t>
      </w:r>
      <w:r w:rsidRPr="09D4BAFA" w:rsidR="20DE9538">
        <w:rPr>
          <w:rFonts w:ascii="Scala Sans Offc" w:hAnsi="Scala Sans Offc" w:eastAsia="Scala Sans Offc" w:cs="Scala Sans Offc"/>
          <w:sz w:val="22"/>
          <w:szCs w:val="22"/>
        </w:rPr>
        <w:t>encounter</w:t>
      </w:r>
      <w:r w:rsidRPr="09D4BAFA" w:rsidR="20DE9538">
        <w:rPr>
          <w:rFonts w:ascii="Scala Sans Offc" w:hAnsi="Scala Sans Offc" w:eastAsia="Scala Sans Offc" w:cs="Scala Sans Offc"/>
          <w:sz w:val="22"/>
          <w:szCs w:val="22"/>
        </w:rPr>
        <w:t xml:space="preserve">, students will be introduced to the types of strategic questions marketers are working to answer and learn an analytics toolkit that they can employ to deliver the quantitative answers to inform strategic decision making. </w:t>
      </w:r>
    </w:p>
    <w:p w:rsidR="140B81BF" w:rsidP="140B81BF" w:rsidRDefault="140B81BF" w14:paraId="009712F9" w14:textId="1C08F56A">
      <w:pPr>
        <w:pStyle w:val="Normal"/>
        <w:spacing w:line="276" w:lineRule="auto"/>
        <w:rPr>
          <w:rFonts w:ascii="Scala Sans Offc" w:hAnsi="Scala Sans Offc" w:eastAsia="Scala Sans Offc" w:cs="Scala Sans Offc"/>
          <w:sz w:val="22"/>
          <w:szCs w:val="22"/>
        </w:rPr>
      </w:pPr>
    </w:p>
    <w:p w:rsidR="140B81BF" w:rsidP="140B81BF" w:rsidRDefault="140B81BF" w14:paraId="06F0CFA0" w14:textId="1DE0DE27">
      <w:pPr>
        <w:pStyle w:val="Normal"/>
        <w:spacing w:line="276" w:lineRule="auto"/>
        <w:rPr>
          <w:rFonts w:ascii="Scala Sans Offc" w:hAnsi="Scala Sans Offc" w:eastAsia="Scala Sans Offc" w:cs="Scala Sans Offc"/>
          <w:sz w:val="22"/>
          <w:szCs w:val="22"/>
        </w:rPr>
      </w:pPr>
      <w:r w:rsidRPr="140B81BF" w:rsidR="140B81BF">
        <w:rPr>
          <w:rFonts w:ascii="Scala Sans Offc" w:hAnsi="Scala Sans Offc" w:eastAsia="Scala Sans Offc" w:cs="Scala Sans Offc"/>
          <w:sz w:val="22"/>
          <w:szCs w:val="22"/>
        </w:rPr>
        <w:t xml:space="preserve">The approach of decision driven analytics taught in this class puts students at the forefront of how leading scholars’ and employers' approach digital marketing, with a toolkit that can be </w:t>
      </w:r>
      <w:r w:rsidRPr="140B81BF" w:rsidR="140B81BF">
        <w:rPr>
          <w:rFonts w:ascii="Scala Sans Offc" w:hAnsi="Scala Sans Offc" w:eastAsia="Scala Sans Offc" w:cs="Scala Sans Offc"/>
          <w:sz w:val="22"/>
          <w:szCs w:val="22"/>
        </w:rPr>
        <w:t>utilized</w:t>
      </w:r>
      <w:r w:rsidRPr="140B81BF" w:rsidR="140B81BF">
        <w:rPr>
          <w:rFonts w:ascii="Scala Sans Offc" w:hAnsi="Scala Sans Offc" w:eastAsia="Scala Sans Offc" w:cs="Scala Sans Offc"/>
          <w:sz w:val="22"/>
          <w:szCs w:val="22"/>
        </w:rPr>
        <w:t xml:space="preserve"> in future academic study, and when working in the private sector at firms of any size and scope.</w:t>
      </w:r>
    </w:p>
    <w:p w:rsidR="140B81BF" w:rsidP="140B81BF" w:rsidRDefault="140B81BF" w14:paraId="2CBE9BDF" w14:textId="55278C22">
      <w:pPr>
        <w:pStyle w:val="Normal"/>
        <w:spacing w:line="276" w:lineRule="auto"/>
        <w:rPr>
          <w:rFonts w:ascii="Scala Sans Offc" w:hAnsi="Scala Sans Offc" w:eastAsia="Scala Sans Offc" w:cs="Scala Sans Offc"/>
          <w:sz w:val="22"/>
          <w:szCs w:val="22"/>
        </w:rPr>
      </w:pPr>
    </w:p>
    <w:p w:rsidR="001B2C13" w:rsidP="60516F56" w:rsidRDefault="009479CB" w14:paraId="00000091" w14:textId="77777777">
      <w:pPr>
        <w:pStyle w:val="Heading2"/>
        <w:rPr>
          <w:rFonts w:ascii="Scala Sans Offc" w:hAnsi="Scala Sans Offc" w:eastAsia="Scala Sans Offc" w:cs="Scala Sans Offc"/>
          <w:b w:val="0"/>
          <w:bCs w:val="0"/>
          <w:color w:val="008EC6"/>
          <w:sz w:val="26"/>
          <w:szCs w:val="26"/>
        </w:rPr>
      </w:pPr>
      <w:bookmarkStart w:name="_1t3h5sf" w:id="9"/>
      <w:bookmarkEnd w:id="9"/>
      <w:bookmarkStart w:name="_Toc1920218932" w:id="1739678754"/>
      <w:r w:rsidR="009479CB">
        <w:rPr/>
        <w:t>2.3 Course description</w:t>
      </w:r>
      <w:bookmarkEnd w:id="1739678754"/>
    </w:p>
    <w:p w:rsidR="140B81BF" w:rsidP="140B81BF" w:rsidRDefault="140B81BF" w14:paraId="3DCED667" w14:textId="52AE7253">
      <w:pPr>
        <w:pStyle w:val="Normal"/>
      </w:pPr>
    </w:p>
    <w:p w:rsidR="140B81BF" w:rsidP="140B81BF" w:rsidRDefault="140B81BF" w14:paraId="7D2C6460" w14:textId="27C1DC4F">
      <w:pPr>
        <w:pStyle w:val="Normal"/>
        <w:bidi w:val="0"/>
        <w:spacing w:before="0" w:beforeAutospacing="off" w:after="0" w:afterAutospacing="off" w:line="276" w:lineRule="auto"/>
        <w:ind w:left="0" w:right="0"/>
        <w:jc w:val="left"/>
      </w:pPr>
      <w:r w:rsidRPr="09D4BAFA" w:rsidR="09AEF48C">
        <w:rPr>
          <w:rFonts w:ascii="Scala Sans Offc" w:hAnsi="Scala Sans Offc" w:eastAsia="Scala Sans Offc" w:cs="Scala Sans Offc"/>
          <w:noProof w:val="0"/>
          <w:sz w:val="22"/>
          <w:szCs w:val="22"/>
          <w:lang w:val="en-US"/>
        </w:rPr>
        <w:t xml:space="preserve">This course familiarizes you with digital marketing and </w:t>
      </w:r>
      <w:r w:rsidRPr="09D4BAFA" w:rsidR="2F83726A">
        <w:rPr>
          <w:rFonts w:ascii="Scala Sans Offc" w:hAnsi="Scala Sans Offc" w:eastAsia="Scala Sans Offc" w:cs="Scala Sans Offc"/>
          <w:noProof w:val="0"/>
          <w:sz w:val="22"/>
          <w:szCs w:val="22"/>
          <w:lang w:val="en-US"/>
        </w:rPr>
        <w:t>social</w:t>
      </w:r>
      <w:r w:rsidRPr="09D4BAFA" w:rsidR="2F83726A">
        <w:rPr>
          <w:rFonts w:ascii="Scala Sans Offc" w:hAnsi="Scala Sans Offc" w:eastAsia="Scala Sans Offc" w:cs="Scala Sans Offc"/>
          <w:noProof w:val="0"/>
          <w:sz w:val="22"/>
          <w:szCs w:val="22"/>
          <w:lang w:val="en-US"/>
        </w:rPr>
        <w:t xml:space="preserve"> media</w:t>
      </w:r>
      <w:r w:rsidRPr="09D4BAFA" w:rsidR="09AEF48C">
        <w:rPr>
          <w:rFonts w:ascii="Scala Sans Offc" w:hAnsi="Scala Sans Offc" w:eastAsia="Scala Sans Offc" w:cs="Scala Sans Offc"/>
          <w:noProof w:val="0"/>
          <w:sz w:val="22"/>
          <w:szCs w:val="22"/>
          <w:lang w:val="en-US"/>
        </w:rPr>
        <w:t xml:space="preserve"> from the viewpoints of marketing analysts and marketing managers. The course content integrates marketing theory with (</w:t>
      </w:r>
      <w:r w:rsidRPr="09D4BAFA" w:rsidR="09AEF48C">
        <w:rPr>
          <w:rFonts w:ascii="Scala Sans Offc" w:hAnsi="Scala Sans Offc" w:eastAsia="Scala Sans Offc" w:cs="Scala Sans Offc"/>
          <w:noProof w:val="0"/>
          <w:sz w:val="22"/>
          <w:szCs w:val="22"/>
          <w:lang w:val="en-US"/>
        </w:rPr>
        <w:t>i</w:t>
      </w:r>
      <w:r w:rsidRPr="09D4BAFA" w:rsidR="09AEF48C">
        <w:rPr>
          <w:rFonts w:ascii="Scala Sans Offc" w:hAnsi="Scala Sans Offc" w:eastAsia="Scala Sans Offc" w:cs="Scala Sans Offc"/>
          <w:noProof w:val="0"/>
          <w:sz w:val="22"/>
          <w:szCs w:val="22"/>
          <w:lang w:val="en-US"/>
        </w:rPr>
        <w:t>) knowledge of the emerging and ever-changing digital marketing and social media landscape, and (ii) empirical evidence and data driven techniques that are fundamental in designing and improving digital and social marketing strategies.</w:t>
      </w:r>
    </w:p>
    <w:p w:rsidR="140B81BF" w:rsidP="140B81BF" w:rsidRDefault="140B81BF" w14:paraId="3F67BBC1" w14:textId="768BA8CB">
      <w:pPr>
        <w:pStyle w:val="Normal"/>
        <w:bidi w:val="0"/>
        <w:spacing w:before="0" w:beforeAutospacing="off" w:after="0" w:afterAutospacing="off" w:line="276" w:lineRule="auto"/>
        <w:ind w:left="0" w:right="0"/>
        <w:jc w:val="left"/>
        <w:rPr>
          <w:rFonts w:ascii="Scala Sans Offc" w:hAnsi="Scala Sans Offc" w:eastAsia="Scala Sans Offc" w:cs="Scala Sans Offc"/>
          <w:noProof w:val="0"/>
          <w:sz w:val="22"/>
          <w:szCs w:val="22"/>
          <w:lang w:val="en-US"/>
        </w:rPr>
      </w:pPr>
    </w:p>
    <w:p w:rsidR="001B2C13" w:rsidP="140B81BF" w:rsidRDefault="009479CB" w14:paraId="00000094" w14:textId="2A38702B">
      <w:pPr>
        <w:pStyle w:val="Heading2"/>
      </w:pPr>
      <w:bookmarkStart w:name="_4d34og8" w:id="10"/>
      <w:bookmarkEnd w:id="10"/>
      <w:bookmarkStart w:name="_Toc1317110198" w:id="212466252"/>
      <w:r w:rsidR="009479CB">
        <w:rPr/>
        <w:t>2.4 Course learning goals</w:t>
      </w:r>
      <w:r>
        <w:br/>
      </w:r>
      <w:bookmarkEnd w:id="212466252"/>
    </w:p>
    <w:p w:rsidR="001B2C13" w:rsidP="140B81BF" w:rsidRDefault="001B2C13" w14:paraId="2A4EBDB1" w14:textId="542DE382">
      <w:pPr>
        <w:pStyle w:val="Normal"/>
        <w:bidi w:val="0"/>
        <w:spacing w:before="0" w:beforeAutospacing="off" w:after="0" w:afterAutospacing="off" w:line="276" w:lineRule="auto"/>
        <w:ind w:left="0" w:right="0"/>
        <w:jc w:val="left"/>
        <w:rPr>
          <w:rFonts w:ascii="Scala Sans Offc" w:hAnsi="Scala Sans Offc" w:eastAsia="Scala Sans Offc" w:cs="Scala Sans Offc"/>
          <w:noProof w:val="0"/>
          <w:sz w:val="22"/>
          <w:szCs w:val="22"/>
          <w:lang w:val="en-US"/>
        </w:rPr>
      </w:pPr>
      <w:r w:rsidRPr="1407F1A0" w:rsidR="140B81BF">
        <w:rPr>
          <w:rFonts w:ascii="Scala Sans Offc" w:hAnsi="Scala Sans Offc" w:eastAsia="Scala Sans Offc" w:cs="Scala Sans Offc"/>
          <w:noProof w:val="0"/>
          <w:sz w:val="22"/>
          <w:szCs w:val="22"/>
          <w:lang w:val="en-US"/>
        </w:rPr>
        <w:t xml:space="preserve">By the end of this </w:t>
      </w:r>
      <w:r w:rsidRPr="1407F1A0" w:rsidR="06401A7F">
        <w:rPr>
          <w:rFonts w:ascii="Scala Sans Offc" w:hAnsi="Scala Sans Offc" w:eastAsia="Scala Sans Offc" w:cs="Scala Sans Offc"/>
          <w:noProof w:val="0"/>
          <w:sz w:val="22"/>
          <w:szCs w:val="22"/>
          <w:lang w:val="en-US"/>
        </w:rPr>
        <w:t>course,</w:t>
      </w:r>
      <w:r w:rsidRPr="1407F1A0" w:rsidR="140B81BF">
        <w:rPr>
          <w:rFonts w:ascii="Scala Sans Offc" w:hAnsi="Scala Sans Offc" w:eastAsia="Scala Sans Offc" w:cs="Scala Sans Offc"/>
          <w:noProof w:val="0"/>
          <w:sz w:val="22"/>
          <w:szCs w:val="22"/>
          <w:lang w:val="en-US"/>
        </w:rPr>
        <w:t xml:space="preserve"> you will be able to:</w:t>
      </w:r>
    </w:p>
    <w:p w:rsidR="001B2C13" w:rsidP="140B81BF" w:rsidRDefault="001B2C13" w14:paraId="06EE5B6B" w14:textId="344E6A21">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656E1D27" w:rsidP="09D4BAFA" w:rsidRDefault="656E1D27" w14:paraId="5C584555" w14:textId="3EC1DA85">
      <w:pPr>
        <w:pStyle w:val="ListParagraph"/>
        <w:numPr>
          <w:ilvl w:val="0"/>
          <w:numId w:val="9"/>
        </w:numPr>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auto"/>
          <w:sz w:val="21"/>
          <w:szCs w:val="21"/>
          <w:u w:val="none"/>
          <w:lang w:val="en-US"/>
        </w:rPr>
      </w:pPr>
      <w:r w:rsidRPr="09D4BAFA" w:rsidR="656E1D27">
        <w:rPr>
          <w:rFonts w:ascii="Arial" w:hAnsi="Arial" w:eastAsia="Arial" w:cs="Arial"/>
          <w:b w:val="0"/>
          <w:bCs w:val="0"/>
          <w:i w:val="0"/>
          <w:iCs w:val="0"/>
          <w:caps w:val="0"/>
          <w:smallCaps w:val="0"/>
          <w:noProof w:val="0"/>
          <w:color w:val="auto"/>
          <w:sz w:val="21"/>
          <w:szCs w:val="21"/>
          <w:u w:val="none"/>
          <w:lang w:val="en-US"/>
        </w:rPr>
        <w:t>Identify</w:t>
      </w:r>
      <w:r w:rsidRPr="09D4BAFA" w:rsidR="656E1D27">
        <w:rPr>
          <w:rFonts w:ascii="Arial" w:hAnsi="Arial" w:eastAsia="Arial" w:cs="Arial"/>
          <w:b w:val="0"/>
          <w:bCs w:val="0"/>
          <w:i w:val="0"/>
          <w:iCs w:val="0"/>
          <w:caps w:val="0"/>
          <w:smallCaps w:val="0"/>
          <w:noProof w:val="0"/>
          <w:color w:val="auto"/>
          <w:sz w:val="21"/>
          <w:szCs w:val="21"/>
          <w:u w:val="none"/>
          <w:lang w:val="en-US"/>
        </w:rPr>
        <w:t xml:space="preserve"> and explain relevant topics in digital marketing, such as marketing </w:t>
      </w:r>
      <w:r w:rsidRPr="09D4BAFA" w:rsidR="656E1D27">
        <w:rPr>
          <w:rFonts w:ascii="Arial" w:hAnsi="Arial" w:eastAsia="Arial" w:cs="Arial"/>
          <w:b w:val="0"/>
          <w:bCs w:val="0"/>
          <w:i w:val="0"/>
          <w:iCs w:val="0"/>
          <w:caps w:val="0"/>
          <w:smallCaps w:val="0"/>
          <w:noProof w:val="0"/>
          <w:color w:val="auto"/>
          <w:sz w:val="21"/>
          <w:szCs w:val="21"/>
          <w:u w:val="none"/>
          <w:lang w:val="en-US"/>
        </w:rPr>
        <w:t>attribution</w:t>
      </w:r>
      <w:r w:rsidRPr="09D4BAFA" w:rsidR="656E1D27">
        <w:rPr>
          <w:rFonts w:ascii="Arial" w:hAnsi="Arial" w:eastAsia="Arial" w:cs="Arial"/>
          <w:b w:val="0"/>
          <w:bCs w:val="0"/>
          <w:i w:val="0"/>
          <w:iCs w:val="0"/>
          <w:caps w:val="0"/>
          <w:smallCaps w:val="0"/>
          <w:noProof w:val="0"/>
          <w:color w:val="auto"/>
          <w:sz w:val="21"/>
          <w:szCs w:val="21"/>
          <w:u w:val="none"/>
          <w:lang w:val="en-US"/>
        </w:rPr>
        <w:t xml:space="preserve"> models, search engine advertising, word of mouth and influencer marketing</w:t>
      </w:r>
      <w:r w:rsidRPr="09D4BAFA" w:rsidR="5461CBEC">
        <w:rPr>
          <w:rFonts w:ascii="Arial" w:hAnsi="Arial" w:eastAsia="Arial" w:cs="Arial"/>
          <w:b w:val="0"/>
          <w:bCs w:val="0"/>
          <w:i w:val="0"/>
          <w:iCs w:val="0"/>
          <w:caps w:val="0"/>
          <w:smallCaps w:val="0"/>
          <w:noProof w:val="0"/>
          <w:color w:val="auto"/>
          <w:sz w:val="21"/>
          <w:szCs w:val="21"/>
          <w:u w:val="none"/>
          <w:lang w:val="en-US"/>
        </w:rPr>
        <w:t xml:space="preserve"> and</w:t>
      </w:r>
      <w:r w:rsidRPr="09D4BAFA" w:rsidR="656E1D27">
        <w:rPr>
          <w:rFonts w:ascii="Arial" w:hAnsi="Arial" w:eastAsia="Arial" w:cs="Arial"/>
          <w:b w:val="0"/>
          <w:bCs w:val="0"/>
          <w:i w:val="0"/>
          <w:iCs w:val="0"/>
          <w:caps w:val="0"/>
          <w:smallCaps w:val="0"/>
          <w:noProof w:val="0"/>
          <w:color w:val="auto"/>
          <w:sz w:val="21"/>
          <w:szCs w:val="21"/>
          <w:u w:val="none"/>
          <w:lang w:val="en-US"/>
        </w:rPr>
        <w:t xml:space="preserve"> online reputation</w:t>
      </w:r>
      <w:r w:rsidRPr="09D4BAFA" w:rsidR="69054799">
        <w:rPr>
          <w:rFonts w:ascii="Arial" w:hAnsi="Arial" w:eastAsia="Arial" w:cs="Arial"/>
          <w:b w:val="0"/>
          <w:bCs w:val="0"/>
          <w:i w:val="0"/>
          <w:iCs w:val="0"/>
          <w:caps w:val="0"/>
          <w:smallCaps w:val="0"/>
          <w:noProof w:val="0"/>
          <w:color w:val="auto"/>
          <w:sz w:val="21"/>
          <w:szCs w:val="21"/>
          <w:u w:val="none"/>
          <w:lang w:val="en-US"/>
        </w:rPr>
        <w:t>.</w:t>
      </w:r>
    </w:p>
    <w:p w:rsidR="656E1D27" w:rsidP="09D4BAFA" w:rsidRDefault="656E1D27" w14:paraId="797F49C2" w14:textId="02A5E47D">
      <w:pPr>
        <w:pStyle w:val="ListParagraph"/>
        <w:numPr>
          <w:ilvl w:val="0"/>
          <w:numId w:val="9"/>
        </w:numPr>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auto"/>
          <w:sz w:val="21"/>
          <w:szCs w:val="21"/>
          <w:u w:val="none"/>
          <w:lang w:val="en-US"/>
        </w:rPr>
      </w:pPr>
      <w:r w:rsidRPr="09D4BAFA" w:rsidR="656E1D27">
        <w:rPr>
          <w:rFonts w:ascii="Arial" w:hAnsi="Arial" w:eastAsia="Arial" w:cs="Arial"/>
          <w:b w:val="0"/>
          <w:bCs w:val="0"/>
          <w:i w:val="0"/>
          <w:iCs w:val="0"/>
          <w:caps w:val="0"/>
          <w:smallCaps w:val="0"/>
          <w:noProof w:val="0"/>
          <w:color w:val="auto"/>
          <w:sz w:val="21"/>
          <w:szCs w:val="21"/>
          <w:u w:val="none"/>
          <w:lang w:val="en-US"/>
        </w:rPr>
        <w:t xml:space="preserve">Explain, analyze, </w:t>
      </w:r>
      <w:r w:rsidRPr="09D4BAFA" w:rsidR="656E1D27">
        <w:rPr>
          <w:rFonts w:ascii="Arial" w:hAnsi="Arial" w:eastAsia="Arial" w:cs="Arial"/>
          <w:b w:val="0"/>
          <w:bCs w:val="0"/>
          <w:i w:val="0"/>
          <w:iCs w:val="0"/>
          <w:caps w:val="0"/>
          <w:smallCaps w:val="0"/>
          <w:strike w:val="0"/>
          <w:dstrike w:val="0"/>
          <w:noProof w:val="0"/>
          <w:color w:val="auto"/>
          <w:sz w:val="21"/>
          <w:szCs w:val="21"/>
          <w:u w:val="none"/>
          <w:lang w:val="en-US"/>
        </w:rPr>
        <w:t>interpret</w:t>
      </w:r>
      <w:r w:rsidRPr="09D4BAFA" w:rsidR="656E1D27">
        <w:rPr>
          <w:rFonts w:ascii="Arial" w:hAnsi="Arial" w:eastAsia="Arial" w:cs="Arial"/>
          <w:b w:val="0"/>
          <w:bCs w:val="0"/>
          <w:i w:val="0"/>
          <w:iCs w:val="0"/>
          <w:caps w:val="0"/>
          <w:smallCaps w:val="0"/>
          <w:strike w:val="0"/>
          <w:dstrike w:val="0"/>
          <w:noProof w:val="0"/>
          <w:color w:val="auto"/>
          <w:sz w:val="21"/>
          <w:szCs w:val="21"/>
          <w:u w:val="none"/>
          <w:lang w:val="en-US"/>
        </w:rPr>
        <w:t xml:space="preserve"> and examine the challenges and opportunities of digital markets and social media.</w:t>
      </w:r>
    </w:p>
    <w:p w:rsidR="656E1D27" w:rsidP="09D4BAFA" w:rsidRDefault="656E1D27" w14:paraId="00F24432" w14:textId="5AD11C92">
      <w:pPr>
        <w:pStyle w:val="ListParagraph"/>
        <w:numPr>
          <w:ilvl w:val="0"/>
          <w:numId w:val="9"/>
        </w:numPr>
        <w:bidi w:val="0"/>
        <w:spacing w:after="0" w:line="280" w:lineRule="exact"/>
        <w:rPr>
          <w:rFonts w:ascii="Arial" w:hAnsi="Arial" w:eastAsia="Arial" w:cs="Arial"/>
          <w:b w:val="0"/>
          <w:bCs w:val="0"/>
          <w:i w:val="0"/>
          <w:iCs w:val="0"/>
          <w:caps w:val="0"/>
          <w:smallCaps w:val="0"/>
          <w:noProof w:val="0"/>
          <w:color w:val="auto"/>
          <w:sz w:val="21"/>
          <w:szCs w:val="21"/>
          <w:u w:val="none"/>
          <w:lang w:val="en-US"/>
        </w:rPr>
      </w:pPr>
      <w:r w:rsidRPr="09D4BAFA" w:rsidR="656E1D27">
        <w:rPr>
          <w:rFonts w:ascii="Arial" w:hAnsi="Arial" w:eastAsia="Arial" w:cs="Arial"/>
          <w:b w:val="0"/>
          <w:bCs w:val="0"/>
          <w:i w:val="0"/>
          <w:iCs w:val="0"/>
          <w:caps w:val="0"/>
          <w:smallCaps w:val="0"/>
          <w:strike w:val="0"/>
          <w:dstrike w:val="0"/>
          <w:noProof w:val="0"/>
          <w:color w:val="auto"/>
          <w:sz w:val="21"/>
          <w:szCs w:val="21"/>
          <w:u w:val="none"/>
          <w:lang w:val="en-US"/>
        </w:rPr>
        <w:t xml:space="preserve">Analyze data from digital markets and social media using simple descriptive and causal </w:t>
      </w:r>
      <w:r w:rsidRPr="09D4BAFA" w:rsidR="656E1D27">
        <w:rPr>
          <w:rFonts w:ascii="Arial" w:hAnsi="Arial" w:eastAsia="Arial" w:cs="Arial"/>
          <w:b w:val="0"/>
          <w:bCs w:val="0"/>
          <w:i w:val="0"/>
          <w:iCs w:val="0"/>
          <w:caps w:val="0"/>
          <w:smallCaps w:val="0"/>
          <w:strike w:val="0"/>
          <w:dstrike w:val="0"/>
          <w:noProof w:val="0"/>
          <w:color w:val="auto"/>
          <w:sz w:val="21"/>
          <w:szCs w:val="21"/>
          <w:u w:val="none"/>
          <w:lang w:val="en-US"/>
        </w:rPr>
        <w:t>statistics, and</w:t>
      </w:r>
      <w:r w:rsidRPr="09D4BAFA" w:rsidR="656E1D27">
        <w:rPr>
          <w:rFonts w:ascii="Arial" w:hAnsi="Arial" w:eastAsia="Arial" w:cs="Arial"/>
          <w:b w:val="0"/>
          <w:bCs w:val="0"/>
          <w:i w:val="0"/>
          <w:iCs w:val="0"/>
          <w:caps w:val="0"/>
          <w:smallCaps w:val="0"/>
          <w:strike w:val="0"/>
          <w:dstrike w:val="0"/>
          <w:noProof w:val="0"/>
          <w:color w:val="auto"/>
          <w:sz w:val="21"/>
          <w:szCs w:val="21"/>
          <w:u w:val="none"/>
          <w:lang w:val="en-US"/>
        </w:rPr>
        <w:t xml:space="preserve"> interpret the results to evaluate digital marketing strategies and suggest potential improvements</w:t>
      </w:r>
      <w:r w:rsidRPr="09D4BAFA" w:rsidR="05087BC8">
        <w:rPr>
          <w:rFonts w:ascii="Arial" w:hAnsi="Arial" w:eastAsia="Arial" w:cs="Arial"/>
          <w:b w:val="0"/>
          <w:bCs w:val="0"/>
          <w:i w:val="0"/>
          <w:iCs w:val="0"/>
          <w:caps w:val="0"/>
          <w:smallCaps w:val="0"/>
          <w:noProof w:val="0"/>
          <w:color w:val="auto"/>
          <w:sz w:val="21"/>
          <w:szCs w:val="21"/>
          <w:u w:val="none"/>
          <w:lang w:val="en-US"/>
        </w:rPr>
        <w:t>.</w:t>
      </w:r>
    </w:p>
    <w:p w:rsidR="09D4BAFA" w:rsidP="09D4BAFA" w:rsidRDefault="09D4BAFA" w14:paraId="5C7AA20E" w14:textId="659C2036">
      <w:pPr>
        <w:pStyle w:val="Normal"/>
        <w:bidi w:val="0"/>
        <w:spacing w:before="0" w:beforeAutospacing="off" w:after="0" w:afterAutospacing="off" w:line="276" w:lineRule="auto"/>
        <w:ind w:left="0" w:right="0"/>
        <w:jc w:val="left"/>
        <w:rPr>
          <w:rFonts w:ascii="Scala Sans Offc" w:hAnsi="Scala Sans Offc" w:eastAsia="Scala Sans Offc" w:cs="Scala Sans Offc"/>
          <w:noProof w:val="0"/>
          <w:color w:val="auto"/>
          <w:sz w:val="22"/>
          <w:szCs w:val="22"/>
          <w:u w:val="none"/>
          <w:lang w:val="en-US"/>
        </w:rPr>
      </w:pPr>
    </w:p>
    <w:p w:rsidR="001B2C13" w:rsidP="140B81BF" w:rsidRDefault="001B2C13" w14:paraId="00000098" w14:textId="655EA8DA">
      <w:pPr>
        <w:pStyle w:val="Normal"/>
      </w:pPr>
    </w:p>
    <w:p w:rsidR="001B2C13" w:rsidP="60516F56" w:rsidRDefault="009479CB" w14:paraId="00000099" w14:textId="77777777">
      <w:pPr>
        <w:pStyle w:val="Heading2"/>
        <w:rPr>
          <w:rFonts w:ascii="Scala Sans Offc" w:hAnsi="Scala Sans Offc" w:eastAsia="Scala Sans Offc" w:cs="Scala Sans Offc"/>
          <w:b w:val="0"/>
          <w:bCs w:val="0"/>
          <w:color w:val="008EC6"/>
          <w:sz w:val="26"/>
          <w:szCs w:val="26"/>
        </w:rPr>
      </w:pPr>
      <w:bookmarkStart w:name="_2s8eyo1" w:id="11"/>
      <w:bookmarkEnd w:id="11"/>
      <w:bookmarkStart w:name="_Toc1136577539" w:id="1451729203"/>
      <w:r w:rsidR="009479CB">
        <w:rPr/>
        <w:t>2.5 Entry requirements</w:t>
      </w:r>
      <w:commentRangeStart w:id="518322901"/>
      <w:commentRangeStart w:id="1765867668"/>
      <w:commentRangeEnd w:id="518322901"/>
      <w:r>
        <w:rPr>
          <w:rStyle w:val="CommentReference"/>
        </w:rPr>
        <w:commentReference w:id="518322901"/>
      </w:r>
      <w:commentRangeEnd w:id="1765867668"/>
      <w:r>
        <w:rPr>
          <w:rStyle w:val="CommentReference"/>
        </w:rPr>
        <w:commentReference w:id="1765867668"/>
      </w:r>
      <w:bookmarkEnd w:id="1451729203"/>
    </w:p>
    <w:p w:rsidR="140B81BF" w:rsidP="140B81BF" w:rsidRDefault="140B81BF" w14:paraId="59D53402" w14:textId="7B2E7BA9">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140B81BF" w:rsidP="28E8E52F" w:rsidRDefault="140B81BF" w14:paraId="0AC2F8D1" w14:textId="30FEC0A5">
      <w:pPr>
        <w:pStyle w:val="Normal"/>
        <w:bidi w:val="0"/>
        <w:spacing w:before="0" w:beforeAutospacing="off" w:after="0" w:afterAutospacing="off" w:line="276" w:lineRule="auto"/>
        <w:ind w:left="0" w:right="0"/>
        <w:jc w:val="left"/>
        <w:rPr>
          <w:rFonts w:ascii="Scala Sans Offc" w:hAnsi="Scala Sans Offc" w:eastAsia="Scala Sans Offc" w:cs="Scala Sans Offc"/>
          <w:color w:val="auto"/>
          <w:sz w:val="22"/>
          <w:szCs w:val="22"/>
        </w:rPr>
      </w:pPr>
      <w:r w:rsidRPr="737BBB9A" w:rsidR="140B81BF">
        <w:rPr>
          <w:rFonts w:ascii="Scala Sans Offc" w:hAnsi="Scala Sans Offc" w:eastAsia="Scala Sans Offc" w:cs="Scala Sans Offc"/>
          <w:noProof w:val="0"/>
          <w:sz w:val="22"/>
          <w:szCs w:val="22"/>
          <w:lang w:val="en-US"/>
        </w:rPr>
        <w:t xml:space="preserve">All students (i.e., students from Tilburg University and exchange students) are expected to </w:t>
      </w:r>
      <w:r w:rsidRPr="737BBB9A" w:rsidR="140B81BF">
        <w:rPr>
          <w:rFonts w:ascii="Scala Sans Offc" w:hAnsi="Scala Sans Offc" w:eastAsia="Scala Sans Offc" w:cs="Scala Sans Offc"/>
          <w:noProof w:val="0"/>
          <w:sz w:val="22"/>
          <w:szCs w:val="22"/>
          <w:lang w:val="en-US"/>
        </w:rPr>
        <w:t>possess</w:t>
      </w:r>
      <w:r w:rsidRPr="737BBB9A" w:rsidR="140B81BF">
        <w:rPr>
          <w:rFonts w:ascii="Scala Sans Offc" w:hAnsi="Scala Sans Offc" w:eastAsia="Scala Sans Offc" w:cs="Scala Sans Offc"/>
          <w:noProof w:val="0"/>
          <w:sz w:val="22"/>
          <w:szCs w:val="22"/>
          <w:lang w:val="en-US"/>
        </w:rPr>
        <w:t xml:space="preserve"> adequate knowledge of marketing and statistics (i.e., including but not limited to regression analysis), data analytics skills (e.g., data handling, </w:t>
      </w:r>
      <w:r w:rsidRPr="737BBB9A" w:rsidR="140B81BF">
        <w:rPr>
          <w:rFonts w:ascii="Scala Sans Offc" w:hAnsi="Scala Sans Offc" w:eastAsia="Scala Sans Offc" w:cs="Scala Sans Offc"/>
          <w:noProof w:val="0"/>
          <w:sz w:val="22"/>
          <w:szCs w:val="22"/>
          <w:lang w:val="en-US"/>
        </w:rPr>
        <w:t>processing</w:t>
      </w:r>
      <w:r w:rsidRPr="737BBB9A" w:rsidR="140B81BF">
        <w:rPr>
          <w:rFonts w:ascii="Scala Sans Offc" w:hAnsi="Scala Sans Offc" w:eastAsia="Scala Sans Offc" w:cs="Scala Sans Offc"/>
          <w:noProof w:val="0"/>
          <w:sz w:val="22"/>
          <w:szCs w:val="22"/>
          <w:lang w:val="en-US"/>
        </w:rPr>
        <w:t xml:space="preserve"> and cleaning), and basic knowledge of a statistical software package (ex</w:t>
      </w:r>
      <w:r w:rsidRPr="737BBB9A" w:rsidR="52D52E66">
        <w:rPr>
          <w:rFonts w:ascii="Scala Sans Offc" w:hAnsi="Scala Sans Offc" w:eastAsia="Scala Sans Offc" w:cs="Scala Sans Offc"/>
          <w:noProof w:val="0"/>
          <w:sz w:val="22"/>
          <w:szCs w:val="22"/>
          <w:lang w:val="en-US"/>
        </w:rPr>
        <w:t>amples</w:t>
      </w:r>
      <w:r w:rsidRPr="737BBB9A" w:rsidR="140B81BF">
        <w:rPr>
          <w:rFonts w:ascii="Scala Sans Offc" w:hAnsi="Scala Sans Offc" w:eastAsia="Scala Sans Offc" w:cs="Scala Sans Offc"/>
          <w:noProof w:val="0"/>
          <w:sz w:val="22"/>
          <w:szCs w:val="22"/>
          <w:lang w:val="en-US"/>
        </w:rPr>
        <w:t>: SPSS</w:t>
      </w:r>
      <w:r w:rsidRPr="737BBB9A" w:rsidR="78E5699C">
        <w:rPr>
          <w:rFonts w:ascii="Scala Sans Offc" w:hAnsi="Scala Sans Offc" w:eastAsia="Scala Sans Offc" w:cs="Scala Sans Offc"/>
          <w:noProof w:val="0"/>
          <w:sz w:val="22"/>
          <w:szCs w:val="22"/>
          <w:lang w:val="en-US"/>
        </w:rPr>
        <w:t xml:space="preserve"> or</w:t>
      </w:r>
      <w:commentRangeStart w:id="1317690628"/>
      <w:r w:rsidRPr="737BBB9A" w:rsidR="140B81BF">
        <w:rPr>
          <w:rFonts w:ascii="Scala Sans Offc" w:hAnsi="Scala Sans Offc" w:eastAsia="Scala Sans Offc" w:cs="Scala Sans Offc"/>
          <w:noProof w:val="0"/>
          <w:color w:val="auto"/>
          <w:sz w:val="22"/>
          <w:szCs w:val="22"/>
          <w:lang w:val="en-US"/>
        </w:rPr>
        <w:t xml:space="preserve"> </w:t>
      </w:r>
      <w:commentRangeEnd w:id="1317690628"/>
      <w:r>
        <w:rPr>
          <w:rStyle w:val="CommentReference"/>
        </w:rPr>
        <w:commentReference w:id="1317690628"/>
      </w:r>
      <w:r w:rsidRPr="737BBB9A" w:rsidR="140B81BF">
        <w:rPr>
          <w:rFonts w:ascii="Scala Sans Offc" w:hAnsi="Scala Sans Offc" w:eastAsia="Scala Sans Offc" w:cs="Scala Sans Offc"/>
          <w:noProof w:val="0"/>
          <w:color w:val="auto"/>
          <w:sz w:val="22"/>
          <w:szCs w:val="22"/>
          <w:lang w:val="en-US"/>
        </w:rPr>
        <w:t>R).</w:t>
      </w:r>
      <w:r>
        <w:br/>
      </w:r>
    </w:p>
    <w:p w:rsidR="7C25A553" w:rsidP="28E8E52F" w:rsidRDefault="7C25A553" w14:paraId="74E12ADF" w14:textId="457AA5DC">
      <w:pPr>
        <w:pStyle w:val="Normal"/>
        <w:bidi w:val="0"/>
        <w:spacing w:before="0" w:beforeAutospacing="off" w:after="0" w:afterAutospacing="off" w:line="276" w:lineRule="auto"/>
        <w:ind w:left="0" w:right="0"/>
        <w:jc w:val="left"/>
        <w:rPr>
          <w:del w:author="Doga Bayraktar" w:date="2023-07-11T09:39:56.322Z" w:id="152129140"/>
          <w:rFonts w:ascii="Scala Sans Offc" w:hAnsi="Scala Sans Offc" w:eastAsia="Scala Sans Offc" w:cs="Scala Sans Offc"/>
          <w:noProof w:val="0"/>
          <w:color w:val="auto"/>
          <w:sz w:val="22"/>
          <w:szCs w:val="22"/>
          <w:lang w:val="en-US"/>
        </w:rPr>
      </w:pPr>
      <w:r w:rsidRPr="048A3A86" w:rsidR="558B6403">
        <w:rPr>
          <w:rFonts w:ascii="Scala Sans Offc" w:hAnsi="Scala Sans Offc" w:eastAsia="Scala Sans Offc" w:cs="Scala Sans Offc"/>
          <w:noProof w:val="0"/>
          <w:color w:val="auto"/>
          <w:sz w:val="22"/>
          <w:szCs w:val="22"/>
          <w:lang w:val="en-US"/>
        </w:rPr>
        <w:t>T</w:t>
      </w:r>
      <w:r w:rsidRPr="048A3A86" w:rsidR="7C25A553">
        <w:rPr>
          <w:rFonts w:ascii="Scala Sans Offc" w:hAnsi="Scala Sans Offc" w:eastAsia="Scala Sans Offc" w:cs="Scala Sans Offc"/>
          <w:noProof w:val="0"/>
          <w:color w:val="auto"/>
          <w:sz w:val="22"/>
          <w:szCs w:val="22"/>
          <w:lang w:val="en-US"/>
        </w:rPr>
        <w:t xml:space="preserve">hese skills are essential for a </w:t>
      </w:r>
      <w:r w:rsidRPr="048A3A86" w:rsidR="5BFC4A0E">
        <w:rPr>
          <w:rFonts w:ascii="Scala Sans Offc" w:hAnsi="Scala Sans Offc" w:eastAsia="Scala Sans Offc" w:cs="Scala Sans Offc"/>
          <w:noProof w:val="0"/>
          <w:color w:val="auto"/>
          <w:sz w:val="22"/>
          <w:szCs w:val="22"/>
          <w:lang w:val="en-US"/>
        </w:rPr>
        <w:t>thorough</w:t>
      </w:r>
      <w:r w:rsidRPr="048A3A86" w:rsidR="7C25A553">
        <w:rPr>
          <w:rFonts w:ascii="Scala Sans Offc" w:hAnsi="Scala Sans Offc" w:eastAsia="Scala Sans Offc" w:cs="Scala Sans Offc"/>
          <w:noProof w:val="0"/>
          <w:color w:val="auto"/>
          <w:sz w:val="22"/>
          <w:szCs w:val="22"/>
          <w:lang w:val="en-US"/>
        </w:rPr>
        <w:t xml:space="preserve"> understanding </w:t>
      </w:r>
      <w:r w:rsidRPr="048A3A86" w:rsidR="264B8398">
        <w:rPr>
          <w:rFonts w:ascii="Scala Sans Offc" w:hAnsi="Scala Sans Offc" w:eastAsia="Scala Sans Offc" w:cs="Scala Sans Offc"/>
          <w:noProof w:val="0"/>
          <w:color w:val="auto"/>
          <w:sz w:val="22"/>
          <w:szCs w:val="22"/>
          <w:lang w:val="en-US"/>
        </w:rPr>
        <w:t>of</w:t>
      </w:r>
      <w:r w:rsidRPr="048A3A86" w:rsidR="7C25A553">
        <w:rPr>
          <w:rFonts w:ascii="Scala Sans Offc" w:hAnsi="Scala Sans Offc" w:eastAsia="Scala Sans Offc" w:cs="Scala Sans Offc"/>
          <w:noProof w:val="0"/>
          <w:color w:val="auto"/>
          <w:sz w:val="22"/>
          <w:szCs w:val="22"/>
          <w:lang w:val="en-US"/>
        </w:rPr>
        <w:t xml:space="preserve"> the course, even though there are no </w:t>
      </w:r>
      <w:r w:rsidRPr="048A3A86" w:rsidR="7F478451">
        <w:rPr>
          <w:rFonts w:ascii="Scala Sans Offc" w:hAnsi="Scala Sans Offc" w:eastAsia="Scala Sans Offc" w:cs="Scala Sans Offc"/>
          <w:noProof w:val="0"/>
          <w:color w:val="auto"/>
          <w:sz w:val="22"/>
          <w:szCs w:val="22"/>
          <w:lang w:val="en-US"/>
        </w:rPr>
        <w:t>binding</w:t>
      </w:r>
      <w:r w:rsidRPr="048A3A86" w:rsidR="7C25A553">
        <w:rPr>
          <w:rFonts w:ascii="Scala Sans Offc" w:hAnsi="Scala Sans Offc" w:eastAsia="Scala Sans Offc" w:cs="Scala Sans Offc"/>
          <w:noProof w:val="0"/>
          <w:color w:val="auto"/>
          <w:sz w:val="22"/>
          <w:szCs w:val="22"/>
          <w:lang w:val="en-US"/>
        </w:rPr>
        <w:t xml:space="preserve"> prerequisites. It is strongly</w:t>
      </w:r>
      <w:r w:rsidRPr="048A3A86" w:rsidR="7C25A553">
        <w:rPr>
          <w:rFonts w:ascii="Scala Sans Offc" w:hAnsi="Scala Sans Offc" w:eastAsia="Scala Sans Offc" w:cs="Scala Sans Offc"/>
          <w:noProof w:val="0"/>
          <w:color w:val="auto"/>
          <w:sz w:val="22"/>
          <w:szCs w:val="22"/>
          <w:lang w:val="en-US"/>
        </w:rPr>
        <w:t xml:space="preserve"> recommended that if you do not already </w:t>
      </w:r>
      <w:r w:rsidRPr="048A3A86" w:rsidR="7CA9D775">
        <w:rPr>
          <w:rFonts w:ascii="Scala Sans Offc" w:hAnsi="Scala Sans Offc" w:eastAsia="Scala Sans Offc" w:cs="Scala Sans Offc"/>
          <w:noProof w:val="0"/>
          <w:color w:val="auto"/>
          <w:sz w:val="22"/>
          <w:szCs w:val="22"/>
          <w:lang w:val="en-US"/>
        </w:rPr>
        <w:t>have these skills</w:t>
      </w:r>
      <w:r w:rsidRPr="048A3A86" w:rsidR="143A98DC">
        <w:rPr>
          <w:rFonts w:ascii="Scala Sans Offc" w:hAnsi="Scala Sans Offc" w:eastAsia="Scala Sans Offc" w:cs="Scala Sans Offc"/>
          <w:noProof w:val="0"/>
          <w:color w:val="auto"/>
          <w:sz w:val="22"/>
          <w:szCs w:val="22"/>
          <w:lang w:val="en-US"/>
        </w:rPr>
        <w:t xml:space="preserve">, you take </w:t>
      </w:r>
      <w:r w:rsidRPr="048A3A86" w:rsidR="43079BF9">
        <w:rPr>
          <w:rFonts w:ascii="Scala Sans Offc" w:hAnsi="Scala Sans Offc" w:eastAsia="Scala Sans Offc" w:cs="Scala Sans Offc"/>
          <w:noProof w:val="0"/>
          <w:color w:val="auto"/>
          <w:sz w:val="22"/>
          <w:szCs w:val="22"/>
          <w:lang w:val="en-US"/>
        </w:rPr>
        <w:t>the initiative</w:t>
      </w:r>
      <w:r w:rsidRPr="048A3A86" w:rsidR="143A98DC">
        <w:rPr>
          <w:rFonts w:ascii="Scala Sans Offc" w:hAnsi="Scala Sans Offc" w:eastAsia="Scala Sans Offc" w:cs="Scala Sans Offc"/>
          <w:noProof w:val="0"/>
          <w:color w:val="auto"/>
          <w:sz w:val="22"/>
          <w:szCs w:val="22"/>
          <w:lang w:val="en-US"/>
        </w:rPr>
        <w:t xml:space="preserve"> to </w:t>
      </w:r>
      <w:r w:rsidRPr="048A3A86" w:rsidR="143A98DC">
        <w:rPr>
          <w:rFonts w:ascii="Scala Sans Offc" w:hAnsi="Scala Sans Offc" w:eastAsia="Scala Sans Offc" w:cs="Scala Sans Offc"/>
          <w:noProof w:val="0"/>
          <w:color w:val="auto"/>
          <w:sz w:val="22"/>
          <w:szCs w:val="22"/>
          <w:lang w:val="en-US"/>
        </w:rPr>
        <w:t>acquire</w:t>
      </w:r>
      <w:r w:rsidRPr="048A3A86" w:rsidR="143A98DC">
        <w:rPr>
          <w:rFonts w:ascii="Scala Sans Offc" w:hAnsi="Scala Sans Offc" w:eastAsia="Scala Sans Offc" w:cs="Scala Sans Offc"/>
          <w:noProof w:val="0"/>
          <w:color w:val="auto"/>
          <w:sz w:val="22"/>
          <w:szCs w:val="22"/>
          <w:lang w:val="en-US"/>
        </w:rPr>
        <w:t xml:space="preserve"> them before the start of the seme</w:t>
      </w:r>
      <w:r w:rsidRPr="048A3A86" w:rsidR="143A98DC">
        <w:rPr>
          <w:rFonts w:ascii="Scala Sans Offc" w:hAnsi="Scala Sans Offc" w:eastAsia="Scala Sans Offc" w:cs="Scala Sans Offc"/>
          <w:noProof w:val="0"/>
          <w:color w:val="auto"/>
          <w:sz w:val="22"/>
          <w:szCs w:val="22"/>
          <w:lang w:val="en-US"/>
        </w:rPr>
        <w:t xml:space="preserve">ster. </w:t>
      </w:r>
      <w:r w:rsidRPr="048A3A86" w:rsidR="143A98DC">
        <w:rPr>
          <w:rFonts w:ascii="Scala Sans Offc" w:hAnsi="Scala Sans Offc" w:eastAsia="Scala Sans Offc" w:cs="Scala Sans Offc"/>
          <w:noProof w:val="0"/>
          <w:color w:val="auto"/>
          <w:sz w:val="22"/>
          <w:szCs w:val="22"/>
          <w:lang w:val="en-US"/>
        </w:rPr>
        <w:t>Failing to do</w:t>
      </w:r>
      <w:r w:rsidRPr="048A3A86" w:rsidR="143A98DC">
        <w:rPr>
          <w:rFonts w:ascii="Scala Sans Offc" w:hAnsi="Scala Sans Offc" w:eastAsia="Scala Sans Offc" w:cs="Scala Sans Offc"/>
          <w:noProof w:val="0"/>
          <w:color w:val="auto"/>
          <w:sz w:val="22"/>
          <w:szCs w:val="22"/>
          <w:lang w:val="en-US"/>
        </w:rPr>
        <w:t xml:space="preserve"> so may </w:t>
      </w:r>
      <w:r w:rsidRPr="048A3A86" w:rsidR="14304935">
        <w:rPr>
          <w:rFonts w:ascii="Scala Sans Offc" w:hAnsi="Scala Sans Offc" w:eastAsia="Scala Sans Offc" w:cs="Scala Sans Offc"/>
          <w:noProof w:val="0"/>
          <w:color w:val="auto"/>
          <w:sz w:val="22"/>
          <w:szCs w:val="22"/>
          <w:lang w:val="en-US"/>
        </w:rPr>
        <w:t xml:space="preserve">make it harder for you to follow course material in class and/or via </w:t>
      </w:r>
      <w:r w:rsidRPr="048A3A86" w:rsidR="346780AA">
        <w:rPr>
          <w:rFonts w:ascii="Scala Sans Offc" w:hAnsi="Scala Sans Offc" w:eastAsia="Scala Sans Offc" w:cs="Scala Sans Offc"/>
          <w:noProof w:val="0"/>
          <w:color w:val="auto"/>
          <w:sz w:val="22"/>
          <w:szCs w:val="22"/>
          <w:lang w:val="en-US"/>
        </w:rPr>
        <w:t>self-</w:t>
      </w:r>
      <w:r w:rsidRPr="048A3A86" w:rsidR="7B0C0B32">
        <w:rPr>
          <w:rFonts w:ascii="Scala Sans Offc" w:hAnsi="Scala Sans Offc" w:eastAsia="Scala Sans Offc" w:cs="Scala Sans Offc"/>
          <w:noProof w:val="0"/>
          <w:color w:val="auto"/>
          <w:sz w:val="22"/>
          <w:szCs w:val="22"/>
          <w:lang w:val="en-US"/>
        </w:rPr>
        <w:t>study,</w:t>
      </w:r>
      <w:r w:rsidRPr="048A3A86" w:rsidR="25DEA659">
        <w:rPr>
          <w:rFonts w:ascii="Scala Sans Offc" w:hAnsi="Scala Sans Offc" w:eastAsia="Scala Sans Offc" w:cs="Scala Sans Offc"/>
          <w:noProof w:val="0"/>
          <w:color w:val="auto"/>
          <w:sz w:val="22"/>
          <w:szCs w:val="22"/>
          <w:lang w:val="en-US"/>
        </w:rPr>
        <w:t xml:space="preserve"> </w:t>
      </w:r>
      <w:r w:rsidRPr="048A3A86" w:rsidR="2E00EA46">
        <w:rPr>
          <w:rFonts w:ascii="Scala Sans Offc" w:hAnsi="Scala Sans Offc" w:eastAsia="Scala Sans Offc" w:cs="Scala Sans Offc"/>
          <w:noProof w:val="0"/>
          <w:color w:val="auto"/>
          <w:sz w:val="22"/>
          <w:szCs w:val="22"/>
          <w:lang w:val="en-US"/>
        </w:rPr>
        <w:t>making</w:t>
      </w:r>
      <w:r w:rsidRPr="048A3A86" w:rsidR="25DEA659">
        <w:rPr>
          <w:rFonts w:ascii="Scala Sans Offc" w:hAnsi="Scala Sans Offc" w:eastAsia="Scala Sans Offc" w:cs="Scala Sans Offc"/>
          <w:noProof w:val="0"/>
          <w:color w:val="auto"/>
          <w:sz w:val="22"/>
          <w:szCs w:val="22"/>
          <w:lang w:val="en-US"/>
        </w:rPr>
        <w:t xml:space="preserve"> it more difficult for you to </w:t>
      </w:r>
      <w:r w:rsidRPr="048A3A86" w:rsidR="60ACCB76">
        <w:rPr>
          <w:rFonts w:ascii="Scala Sans Offc" w:hAnsi="Scala Sans Offc" w:eastAsia="Scala Sans Offc" w:cs="Scala Sans Offc"/>
          <w:noProof w:val="0"/>
          <w:color w:val="auto"/>
          <w:sz w:val="22"/>
          <w:szCs w:val="22"/>
          <w:lang w:val="en-US"/>
        </w:rPr>
        <w:t xml:space="preserve">successfully </w:t>
      </w:r>
      <w:r w:rsidRPr="048A3A86" w:rsidR="25DEA659">
        <w:rPr>
          <w:rFonts w:ascii="Scala Sans Offc" w:hAnsi="Scala Sans Offc" w:eastAsia="Scala Sans Offc" w:cs="Scala Sans Offc"/>
          <w:noProof w:val="0"/>
          <w:color w:val="auto"/>
          <w:sz w:val="22"/>
          <w:szCs w:val="22"/>
          <w:lang w:val="en-US"/>
        </w:rPr>
        <w:t>c</w:t>
      </w:r>
      <w:r w:rsidRPr="048A3A86" w:rsidR="143A98DC">
        <w:rPr>
          <w:rFonts w:ascii="Scala Sans Offc" w:hAnsi="Scala Sans Offc" w:eastAsia="Scala Sans Offc" w:cs="Scala Sans Offc"/>
          <w:noProof w:val="0"/>
          <w:color w:val="auto"/>
          <w:sz w:val="22"/>
          <w:szCs w:val="22"/>
          <w:lang w:val="en-US"/>
        </w:rPr>
        <w:t>omple</w:t>
      </w:r>
      <w:r w:rsidRPr="048A3A86" w:rsidR="76AEEA72">
        <w:rPr>
          <w:rFonts w:ascii="Scala Sans Offc" w:hAnsi="Scala Sans Offc" w:eastAsia="Scala Sans Offc" w:cs="Scala Sans Offc"/>
          <w:noProof w:val="0"/>
          <w:color w:val="auto"/>
          <w:sz w:val="22"/>
          <w:szCs w:val="22"/>
          <w:lang w:val="en-US"/>
        </w:rPr>
        <w:t>te</w:t>
      </w:r>
      <w:r w:rsidRPr="048A3A86" w:rsidR="143A98DC">
        <w:rPr>
          <w:rFonts w:ascii="Scala Sans Offc" w:hAnsi="Scala Sans Offc" w:eastAsia="Scala Sans Offc" w:cs="Scala Sans Offc"/>
          <w:noProof w:val="0"/>
          <w:color w:val="auto"/>
          <w:sz w:val="22"/>
          <w:szCs w:val="22"/>
          <w:lang w:val="en-US"/>
        </w:rPr>
        <w:t xml:space="preserve"> the</w:t>
      </w:r>
      <w:r w:rsidRPr="048A3A86" w:rsidR="143A98DC">
        <w:rPr>
          <w:rFonts w:ascii="Scala Sans Offc" w:hAnsi="Scala Sans Offc" w:eastAsia="Scala Sans Offc" w:cs="Scala Sans Offc"/>
          <w:noProof w:val="0"/>
          <w:color w:val="auto"/>
          <w:sz w:val="22"/>
          <w:szCs w:val="22"/>
          <w:lang w:val="en-US"/>
        </w:rPr>
        <w:t xml:space="preserve"> course. </w:t>
      </w:r>
    </w:p>
    <w:p w:rsidR="001B2C13" w:rsidP="60516F56" w:rsidRDefault="001B2C13" w14:paraId="0000009B" w14:textId="77777777">
      <w:pPr>
        <w:spacing w:line="276" w:lineRule="auto"/>
        <w:rPr>
          <w:rFonts w:ascii="Scala Sans Offc" w:hAnsi="Scala Sans Offc" w:eastAsia="Scala Sans Offc" w:cs="Scala Sans Offc"/>
          <w:i w:val="1"/>
          <w:iCs w:val="1"/>
          <w:sz w:val="22"/>
          <w:szCs w:val="22"/>
        </w:rPr>
      </w:pPr>
    </w:p>
    <w:p w:rsidR="001B2C13" w:rsidP="60516F56" w:rsidRDefault="009479CB" w14:paraId="0000009C" w14:textId="77777777">
      <w:pPr>
        <w:pStyle w:val="Heading2"/>
        <w:rPr>
          <w:rFonts w:ascii="Scala Sans Offc" w:hAnsi="Scala Sans Offc" w:eastAsia="Scala Sans Offc" w:cs="Scala Sans Offc"/>
          <w:b w:val="0"/>
          <w:bCs w:val="0"/>
          <w:color w:val="008EC6"/>
          <w:sz w:val="26"/>
          <w:szCs w:val="26"/>
        </w:rPr>
      </w:pPr>
      <w:bookmarkStart w:name="_17dp8vu" w:id="12"/>
      <w:bookmarkEnd w:id="12"/>
      <w:bookmarkStart w:name="_Toc2108627921" w:id="1084898007"/>
      <w:r w:rsidR="009479CB">
        <w:rPr/>
        <w:t xml:space="preserve">2.6 Link with </w:t>
      </w:r>
      <w:r w:rsidR="009479CB">
        <w:rPr/>
        <w:t>TEP</w:t>
      </w:r>
      <w:bookmarkEnd w:id="1084898007"/>
    </w:p>
    <w:p w:rsidR="001B2C13" w:rsidP="140B81BF" w:rsidRDefault="001B2C13" w14:paraId="044B8935" w14:textId="04C3FCBD">
      <w:pPr>
        <w:spacing w:line="276" w:lineRule="auto"/>
        <w:rPr>
          <w:rFonts w:ascii="Scala Sans Offc" w:hAnsi="Scala Sans Offc" w:eastAsia="Scala Sans Offc" w:cs="Scala Sans Offc"/>
          <w:i w:val="1"/>
          <w:iCs w:val="1"/>
          <w:color w:val="000000" w:themeColor="text1" w:themeTint="FF" w:themeShade="FF"/>
          <w:sz w:val="22"/>
          <w:szCs w:val="22"/>
        </w:rPr>
      </w:pPr>
    </w:p>
    <w:p w:rsidR="001B2C13" w:rsidP="28E8E52F" w:rsidRDefault="001B2C13" w14:paraId="000000CC" w14:textId="3EEEF6DB">
      <w:pPr>
        <w:spacing w:line="276" w:lineRule="auto"/>
        <w:rPr>
          <w:rFonts w:ascii="Scala Sans Offc" w:hAnsi="Scala Sans Offc" w:eastAsia="Scala Sans Offc" w:cs="Scala Sans Offc"/>
          <w:i w:val="0"/>
          <w:iCs w:val="0"/>
          <w:color w:val="000000" w:themeColor="text1" w:themeTint="FF" w:themeShade="FF"/>
          <w:sz w:val="22"/>
          <w:szCs w:val="22"/>
        </w:rPr>
      </w:pPr>
      <w:r w:rsidRPr="28E8E52F" w:rsidR="17E0A9FC">
        <w:rPr>
          <w:rFonts w:ascii="Scala Sans Offc" w:hAnsi="Scala Sans Offc" w:eastAsia="Scala Sans Offc" w:cs="Scala Sans Offc"/>
          <w:i w:val="0"/>
          <w:iCs w:val="0"/>
          <w:color w:val="000000" w:themeColor="text1" w:themeTint="FF" w:themeShade="FF"/>
          <w:sz w:val="22"/>
          <w:szCs w:val="22"/>
        </w:rPr>
        <w:t>Digital and Social Media Strategies aims to train students to be digital marketing experts.</w:t>
      </w:r>
      <w:r w:rsidRPr="28E8E52F" w:rsidR="140B81BF">
        <w:rPr>
          <w:rFonts w:ascii="Scala Sans Offc" w:hAnsi="Scala Sans Offc" w:eastAsia="Scala Sans Offc" w:cs="Scala Sans Offc"/>
          <w:i w:val="0"/>
          <w:iCs w:val="0"/>
          <w:color w:val="000000" w:themeColor="text1" w:themeTint="FF" w:themeShade="FF"/>
          <w:sz w:val="22"/>
          <w:szCs w:val="22"/>
        </w:rPr>
        <w:t xml:space="preserve"> As experts, they can make the necessary connections between </w:t>
      </w:r>
      <w:r w:rsidRPr="28E8E52F" w:rsidR="6058A661">
        <w:rPr>
          <w:rFonts w:ascii="Scala Sans Offc" w:hAnsi="Scala Sans Offc" w:eastAsia="Scala Sans Offc" w:cs="Scala Sans Offc"/>
          <w:i w:val="0"/>
          <w:iCs w:val="0"/>
          <w:color w:val="000000" w:themeColor="text1" w:themeTint="FF" w:themeShade="FF"/>
          <w:sz w:val="22"/>
          <w:szCs w:val="22"/>
        </w:rPr>
        <w:t>marketing</w:t>
      </w:r>
      <w:r w:rsidRPr="28E8E52F" w:rsidR="140B81BF">
        <w:rPr>
          <w:rFonts w:ascii="Scala Sans Offc" w:hAnsi="Scala Sans Offc" w:eastAsia="Scala Sans Offc" w:cs="Scala Sans Offc"/>
          <w:i w:val="0"/>
          <w:iCs w:val="0"/>
          <w:color w:val="000000" w:themeColor="text1" w:themeTint="FF" w:themeShade="FF"/>
          <w:sz w:val="22"/>
          <w:szCs w:val="22"/>
        </w:rPr>
        <w:t xml:space="preserve"> and other disciplines including economics, social </w:t>
      </w:r>
      <w:r w:rsidRPr="28E8E52F" w:rsidR="290AD4FE">
        <w:rPr>
          <w:rFonts w:ascii="Scala Sans Offc" w:hAnsi="Scala Sans Offc" w:eastAsia="Scala Sans Offc" w:cs="Scala Sans Offc"/>
          <w:i w:val="0"/>
          <w:iCs w:val="0"/>
          <w:color w:val="000000" w:themeColor="text1" w:themeTint="FF" w:themeShade="FF"/>
          <w:sz w:val="22"/>
          <w:szCs w:val="22"/>
        </w:rPr>
        <w:t>science,</w:t>
      </w:r>
      <w:r w:rsidRPr="28E8E52F" w:rsidR="140B81BF">
        <w:rPr>
          <w:rFonts w:ascii="Scala Sans Offc" w:hAnsi="Scala Sans Offc" w:eastAsia="Scala Sans Offc" w:cs="Scala Sans Offc"/>
          <w:i w:val="0"/>
          <w:iCs w:val="0"/>
          <w:color w:val="000000" w:themeColor="text1" w:themeTint="FF" w:themeShade="FF"/>
          <w:sz w:val="22"/>
          <w:szCs w:val="22"/>
        </w:rPr>
        <w:t xml:space="preserve"> and computer science</w:t>
      </w:r>
      <w:r w:rsidRPr="28E8E52F" w:rsidR="76D862D1">
        <w:rPr>
          <w:rFonts w:ascii="Scala Sans Offc" w:hAnsi="Scala Sans Offc" w:eastAsia="Scala Sans Offc" w:cs="Scala Sans Offc"/>
          <w:i w:val="0"/>
          <w:iCs w:val="0"/>
          <w:color w:val="000000" w:themeColor="text1" w:themeTint="FF" w:themeShade="FF"/>
          <w:sz w:val="22"/>
          <w:szCs w:val="22"/>
        </w:rPr>
        <w:t>. When</w:t>
      </w:r>
      <w:r w:rsidRPr="28E8E52F" w:rsidR="140B81BF">
        <w:rPr>
          <w:rFonts w:ascii="Scala Sans Offc" w:hAnsi="Scala Sans Offc" w:eastAsia="Scala Sans Offc" w:cs="Scala Sans Offc"/>
          <w:i w:val="0"/>
          <w:iCs w:val="0"/>
          <w:color w:val="000000" w:themeColor="text1" w:themeTint="FF" w:themeShade="FF"/>
          <w:sz w:val="22"/>
          <w:szCs w:val="22"/>
        </w:rPr>
        <w:t xml:space="preserve"> doing </w:t>
      </w:r>
      <w:r w:rsidRPr="28E8E52F" w:rsidR="74F78E02">
        <w:rPr>
          <w:rFonts w:ascii="Scala Sans Offc" w:hAnsi="Scala Sans Offc" w:eastAsia="Scala Sans Offc" w:cs="Scala Sans Offc"/>
          <w:i w:val="0"/>
          <w:iCs w:val="0"/>
          <w:color w:val="000000" w:themeColor="text1" w:themeTint="FF" w:themeShade="FF"/>
          <w:sz w:val="22"/>
          <w:szCs w:val="22"/>
        </w:rPr>
        <w:t>so, student</w:t>
      </w:r>
      <w:r w:rsidRPr="28E8E52F" w:rsidR="0B49B1A3">
        <w:rPr>
          <w:rFonts w:ascii="Scala Sans Offc" w:hAnsi="Scala Sans Offc" w:eastAsia="Scala Sans Offc" w:cs="Scala Sans Offc"/>
          <w:i w:val="0"/>
          <w:iCs w:val="0"/>
          <w:color w:val="000000" w:themeColor="text1" w:themeTint="FF" w:themeShade="FF"/>
          <w:sz w:val="22"/>
          <w:szCs w:val="22"/>
        </w:rPr>
        <w:t xml:space="preserve">s </w:t>
      </w:r>
      <w:r w:rsidRPr="28E8E52F" w:rsidR="140B81BF">
        <w:rPr>
          <w:rFonts w:ascii="Scala Sans Offc" w:hAnsi="Scala Sans Offc" w:eastAsia="Scala Sans Offc" w:cs="Scala Sans Offc"/>
          <w:i w:val="0"/>
          <w:iCs w:val="0"/>
          <w:color w:val="000000" w:themeColor="text1" w:themeTint="FF" w:themeShade="FF"/>
          <w:sz w:val="22"/>
          <w:szCs w:val="22"/>
        </w:rPr>
        <w:t xml:space="preserve">will </w:t>
      </w:r>
      <w:r w:rsidRPr="28E8E52F" w:rsidR="140B81BF">
        <w:rPr>
          <w:rFonts w:ascii="Scala Sans Offc" w:hAnsi="Scala Sans Offc" w:eastAsia="Scala Sans Offc" w:cs="Scala Sans Offc"/>
          <w:i w:val="0"/>
          <w:iCs w:val="0"/>
          <w:color w:val="000000" w:themeColor="text1" w:themeTint="FF" w:themeShade="FF"/>
          <w:sz w:val="22"/>
          <w:szCs w:val="22"/>
        </w:rPr>
        <w:t>deliver</w:t>
      </w:r>
      <w:r w:rsidRPr="28E8E52F" w:rsidR="140B81BF">
        <w:rPr>
          <w:rFonts w:ascii="Scala Sans Offc" w:hAnsi="Scala Sans Offc" w:eastAsia="Scala Sans Offc" w:cs="Scala Sans Offc"/>
          <w:i w:val="0"/>
          <w:iCs w:val="0"/>
          <w:color w:val="000000" w:themeColor="text1" w:themeTint="FF" w:themeShade="FF"/>
          <w:sz w:val="22"/>
          <w:szCs w:val="22"/>
        </w:rPr>
        <w:t xml:space="preserve"> the best answers to the problem at hand. We aim to develop students' intellectual independence and provide them with the critical mindset that is necessary to </w:t>
      </w:r>
      <w:r w:rsidRPr="28E8E52F" w:rsidR="140B81BF">
        <w:rPr>
          <w:rFonts w:ascii="Scala Sans Offc" w:hAnsi="Scala Sans Offc" w:eastAsia="Scala Sans Offc" w:cs="Scala Sans Offc"/>
          <w:i w:val="0"/>
          <w:iCs w:val="0"/>
          <w:color w:val="000000" w:themeColor="text1" w:themeTint="FF" w:themeShade="FF"/>
          <w:sz w:val="22"/>
          <w:szCs w:val="22"/>
        </w:rPr>
        <w:t>succeed</w:t>
      </w:r>
      <w:r w:rsidRPr="28E8E52F" w:rsidR="140B81BF">
        <w:rPr>
          <w:rFonts w:ascii="Scala Sans Offc" w:hAnsi="Scala Sans Offc" w:eastAsia="Scala Sans Offc" w:cs="Scala Sans Offc"/>
          <w:i w:val="0"/>
          <w:iCs w:val="0"/>
          <w:color w:val="000000" w:themeColor="text1" w:themeTint="FF" w:themeShade="FF"/>
          <w:sz w:val="22"/>
          <w:szCs w:val="22"/>
        </w:rPr>
        <w:t xml:space="preserve"> in today’s ever-changing marketing environment. Our approach also encourages scientific responsibility teaching students the </w:t>
      </w:r>
      <w:r w:rsidRPr="28E8E52F" w:rsidR="140B81BF">
        <w:rPr>
          <w:rFonts w:ascii="Scala Sans Offc" w:hAnsi="Scala Sans Offc" w:eastAsia="Scala Sans Offc" w:cs="Scala Sans Offc"/>
          <w:i w:val="0"/>
          <w:iCs w:val="0"/>
          <w:color w:val="000000" w:themeColor="text1" w:themeTint="FF" w:themeShade="FF"/>
          <w:sz w:val="22"/>
          <w:szCs w:val="22"/>
        </w:rPr>
        <w:t>appropriate application</w:t>
      </w:r>
      <w:r w:rsidRPr="28E8E52F" w:rsidR="140B81BF">
        <w:rPr>
          <w:rFonts w:ascii="Scala Sans Offc" w:hAnsi="Scala Sans Offc" w:eastAsia="Scala Sans Offc" w:cs="Scala Sans Offc"/>
          <w:i w:val="0"/>
          <w:iCs w:val="0"/>
          <w:color w:val="000000" w:themeColor="text1" w:themeTint="FF" w:themeShade="FF"/>
          <w:sz w:val="22"/>
          <w:szCs w:val="22"/>
        </w:rPr>
        <w:t xml:space="preserve"> of scientific methods, importance of </w:t>
      </w:r>
      <w:r w:rsidRPr="28E8E52F" w:rsidR="140B81BF">
        <w:rPr>
          <w:rFonts w:ascii="Scala Sans Offc" w:hAnsi="Scala Sans Offc" w:eastAsia="Scala Sans Offc" w:cs="Scala Sans Offc"/>
          <w:i w:val="0"/>
          <w:iCs w:val="0"/>
          <w:color w:val="000000" w:themeColor="text1" w:themeTint="FF" w:themeShade="FF"/>
          <w:sz w:val="22"/>
          <w:szCs w:val="22"/>
        </w:rPr>
        <w:t>accurate</w:t>
      </w:r>
      <w:r w:rsidRPr="28E8E52F" w:rsidR="140B81BF">
        <w:rPr>
          <w:rFonts w:ascii="Scala Sans Offc" w:hAnsi="Scala Sans Offc" w:eastAsia="Scala Sans Offc" w:cs="Scala Sans Offc"/>
          <w:i w:val="0"/>
          <w:iCs w:val="0"/>
          <w:color w:val="000000" w:themeColor="text1" w:themeTint="FF" w:themeShade="FF"/>
          <w:sz w:val="22"/>
          <w:szCs w:val="22"/>
        </w:rPr>
        <w:t xml:space="preserve"> reporting of results and encouraging open dissemination of findings.</w:t>
      </w:r>
    </w:p>
    <w:p w:rsidR="001B2C13" w:rsidP="60516F56" w:rsidRDefault="009479CB" w14:paraId="000000CD" w14:textId="77777777">
      <w:pPr>
        <w:pStyle w:val="Heading1"/>
        <w:spacing w:line="276" w:lineRule="auto"/>
        <w:rPr>
          <w:rFonts w:ascii="Scala Sans Offc" w:hAnsi="Scala Sans Offc" w:eastAsia="Scala Sans Offc" w:cs="Scala Sans Offc"/>
          <w:color w:val="003366"/>
          <w:sz w:val="30"/>
          <w:szCs w:val="30"/>
        </w:rPr>
      </w:pPr>
      <w:bookmarkStart w:name="_3rdcrjn" w:id="13"/>
      <w:bookmarkEnd w:id="13"/>
      <w:bookmarkStart w:name="_Toc581628992" w:id="1253517137"/>
      <w:r w:rsidRPr="1407F1A0" w:rsidR="009479CB">
        <w:rPr>
          <w:rFonts w:ascii="Scala Sans Offc" w:hAnsi="Scala Sans Offc" w:eastAsia="Scala Sans Offc" w:cs="Scala Sans Offc"/>
          <w:color w:val="003366"/>
          <w:sz w:val="30"/>
          <w:szCs w:val="30"/>
        </w:rPr>
        <w:t>3. Type of instruction</w:t>
      </w:r>
      <w:bookmarkEnd w:id="1253517137"/>
    </w:p>
    <w:p w:rsidR="001B2C13" w:rsidP="60516F56" w:rsidRDefault="001B2C13" w14:paraId="000000CE" w14:textId="77777777">
      <w:pPr>
        <w:pStyle w:val="Heading2"/>
        <w:spacing w:line="276" w:lineRule="auto"/>
      </w:pPr>
      <w:bookmarkStart w:name="_w5myp9lfl72e" w:id="14"/>
      <w:bookmarkEnd w:id="14"/>
    </w:p>
    <w:p w:rsidR="001B2C13" w:rsidP="60516F56" w:rsidRDefault="009479CB" w14:paraId="000000CF" w14:textId="142A665A">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The course will involve in-person lectures,</w:t>
      </w:r>
      <w:r w:rsidRPr="09D4BAFA" w:rsidR="52B497F5">
        <w:rPr>
          <w:rFonts w:ascii="Scala Sans Offc" w:hAnsi="Scala Sans Offc" w:eastAsia="Scala Sans Offc" w:cs="Scala Sans Offc"/>
          <w:sz w:val="22"/>
          <w:szCs w:val="22"/>
        </w:rPr>
        <w:t xml:space="preserve"> </w:t>
      </w:r>
      <w:r w:rsidRPr="09D4BAFA" w:rsidR="1772EA39">
        <w:rPr>
          <w:rFonts w:ascii="Scala Sans Offc" w:hAnsi="Scala Sans Offc" w:eastAsia="Scala Sans Offc" w:cs="Scala Sans Offc"/>
          <w:sz w:val="22"/>
          <w:szCs w:val="22"/>
        </w:rPr>
        <w:t>and</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tutorials (</w:t>
      </w:r>
      <w:r w:rsidRPr="09D4BAFA" w:rsidR="6EFB7853">
        <w:rPr>
          <w:rFonts w:ascii="Scala Sans Offc" w:hAnsi="Scala Sans Offc" w:eastAsia="Scala Sans Offc" w:cs="Scala Sans Offc"/>
          <w:sz w:val="22"/>
          <w:szCs w:val="22"/>
        </w:rPr>
        <w:t xml:space="preserve">called </w:t>
      </w:r>
      <w:r w:rsidRPr="09D4BAFA" w:rsidR="20DE9538">
        <w:rPr>
          <w:rFonts w:ascii="Scala Sans Offc" w:hAnsi="Scala Sans Offc" w:eastAsia="Scala Sans Offc" w:cs="Scala Sans Offc"/>
          <w:sz w:val="22"/>
          <w:szCs w:val="22"/>
        </w:rPr>
        <w:t>Labs)</w:t>
      </w:r>
      <w:r w:rsidRPr="09D4BAFA" w:rsidR="242406EF">
        <w:rPr>
          <w:rFonts w:ascii="Scala Sans Offc" w:hAnsi="Scala Sans Offc" w:eastAsia="Scala Sans Offc" w:cs="Scala Sans Offc"/>
          <w:sz w:val="22"/>
          <w:szCs w:val="22"/>
        </w:rPr>
        <w:t>.</w:t>
      </w:r>
      <w:r w:rsidRPr="09D4BAFA" w:rsidR="20DE9538">
        <w:rPr>
          <w:rFonts w:ascii="Scala Sans Offc" w:hAnsi="Scala Sans Offc" w:eastAsia="Scala Sans Offc" w:cs="Scala Sans Offc"/>
          <w:sz w:val="22"/>
          <w:szCs w:val="22"/>
        </w:rPr>
        <w:t xml:space="preserve"> We will strive to balance practical aspects of the material with a theoretical understanding of the concepts and frameworks involved.</w:t>
      </w:r>
    </w:p>
    <w:p w:rsidR="001B2C13" w:rsidP="60516F56" w:rsidRDefault="001B2C13" w14:paraId="000000D0" w14:textId="7777777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28E8E52F" w:rsidRDefault="009479CB" w14:paraId="33F02961" w14:textId="3E15F328">
      <w:pPr>
        <w:pStyle w:val="Normal"/>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Lectures introduce</w:t>
      </w:r>
      <w:r w:rsidRPr="09D4BAFA" w:rsidR="20DE9538">
        <w:rPr>
          <w:rFonts w:ascii="Scala Sans Offc" w:hAnsi="Scala Sans Offc" w:eastAsia="Scala Sans Offc" w:cs="Scala Sans Offc"/>
          <w:sz w:val="22"/>
          <w:szCs w:val="22"/>
        </w:rPr>
        <w:t xml:space="preserve"> new material to build up one's understanding around each topic.</w:t>
      </w:r>
      <w:r w:rsidRPr="09D4BAFA" w:rsidR="0CC81026">
        <w:rPr>
          <w:rFonts w:ascii="Scala Sans Offc" w:hAnsi="Scala Sans Offc" w:eastAsia="Scala Sans Offc" w:cs="Scala Sans Offc"/>
          <w:sz w:val="22"/>
          <w:szCs w:val="22"/>
        </w:rPr>
        <w:t xml:space="preserve"> L</w:t>
      </w:r>
      <w:r w:rsidRPr="09D4BAFA" w:rsidR="7D2DD902">
        <w:rPr>
          <w:rFonts w:ascii="Scala Sans Offc" w:hAnsi="Scala Sans Offc" w:eastAsia="Scala Sans Offc" w:cs="Scala Sans Offc"/>
          <w:sz w:val="22"/>
          <w:szCs w:val="22"/>
        </w:rPr>
        <w:t xml:space="preserve">abs will </w:t>
      </w:r>
      <w:r w:rsidRPr="09D4BAFA" w:rsidR="17305C17">
        <w:rPr>
          <w:rFonts w:ascii="Scala Sans Offc" w:hAnsi="Scala Sans Offc" w:eastAsia="Scala Sans Offc" w:cs="Scala Sans Offc"/>
          <w:sz w:val="22"/>
          <w:szCs w:val="22"/>
        </w:rPr>
        <w:t>featur</w:t>
      </w:r>
      <w:r w:rsidRPr="09D4BAFA" w:rsidR="7D2DD902">
        <w:rPr>
          <w:rFonts w:ascii="Scala Sans Offc" w:hAnsi="Scala Sans Offc" w:eastAsia="Scala Sans Offc" w:cs="Scala Sans Offc"/>
          <w:sz w:val="22"/>
          <w:szCs w:val="22"/>
        </w:rPr>
        <w:t xml:space="preserve">e instructional content </w:t>
      </w:r>
      <w:r w:rsidRPr="09D4BAFA" w:rsidR="629C01D6">
        <w:rPr>
          <w:rFonts w:ascii="Scala Sans Offc" w:hAnsi="Scala Sans Offc" w:eastAsia="Scala Sans Offc" w:cs="Scala Sans Offc"/>
          <w:sz w:val="22"/>
          <w:szCs w:val="22"/>
        </w:rPr>
        <w:t>designed to</w:t>
      </w:r>
      <w:r w:rsidRPr="09D4BAFA" w:rsidR="7D2DD902">
        <w:rPr>
          <w:rFonts w:ascii="Scala Sans Offc" w:hAnsi="Scala Sans Offc" w:eastAsia="Scala Sans Offc" w:cs="Scala Sans Offc"/>
          <w:sz w:val="22"/>
          <w:szCs w:val="22"/>
        </w:rPr>
        <w:t xml:space="preserve"> </w:t>
      </w:r>
      <w:r w:rsidRPr="09D4BAFA" w:rsidR="14A45F69">
        <w:rPr>
          <w:rFonts w:ascii="Scala Sans Offc" w:hAnsi="Scala Sans Offc" w:eastAsia="Scala Sans Offc" w:cs="Scala Sans Offc"/>
          <w:sz w:val="22"/>
          <w:szCs w:val="22"/>
        </w:rPr>
        <w:t>develop</w:t>
      </w:r>
      <w:r w:rsidRPr="09D4BAFA" w:rsidR="7D2DD902">
        <w:rPr>
          <w:rFonts w:ascii="Scala Sans Offc" w:hAnsi="Scala Sans Offc" w:eastAsia="Scala Sans Offc" w:cs="Scala Sans Offc"/>
          <w:sz w:val="22"/>
          <w:szCs w:val="22"/>
        </w:rPr>
        <w:t xml:space="preserve"> a quantitative toolkit</w:t>
      </w:r>
      <w:r w:rsidRPr="09D4BAFA" w:rsidR="30AB31CC">
        <w:rPr>
          <w:rFonts w:ascii="Scala Sans Offc" w:hAnsi="Scala Sans Offc" w:eastAsia="Scala Sans Offc" w:cs="Scala Sans Offc"/>
          <w:sz w:val="22"/>
          <w:szCs w:val="22"/>
        </w:rPr>
        <w:t>.</w:t>
      </w:r>
      <w:r w:rsidRPr="09D4BAFA" w:rsidR="7D2DD902">
        <w:rPr>
          <w:rFonts w:ascii="Scala Sans Offc" w:hAnsi="Scala Sans Offc" w:eastAsia="Scala Sans Offc" w:cs="Scala Sans Offc"/>
          <w:sz w:val="22"/>
          <w:szCs w:val="22"/>
        </w:rPr>
        <w:t xml:space="preserve"> </w:t>
      </w:r>
      <w:r w:rsidRPr="09D4BAFA" w:rsidR="7B8CF9B4">
        <w:rPr>
          <w:rFonts w:ascii="Scala Sans Offc" w:hAnsi="Scala Sans Offc" w:eastAsia="Scala Sans Offc" w:cs="Scala Sans Offc"/>
          <w:sz w:val="22"/>
          <w:szCs w:val="22"/>
        </w:rPr>
        <w:t>Students should</w:t>
      </w:r>
      <w:r w:rsidRPr="09D4BAFA" w:rsidR="50941518">
        <w:rPr>
          <w:rFonts w:ascii="Scala Sans Offc" w:hAnsi="Scala Sans Offc" w:eastAsia="Scala Sans Offc" w:cs="Scala Sans Offc"/>
          <w:sz w:val="22"/>
          <w:szCs w:val="22"/>
        </w:rPr>
        <w:t xml:space="preserve"> </w:t>
      </w:r>
      <w:r w:rsidRPr="09D4BAFA" w:rsidR="1ABD6192">
        <w:rPr>
          <w:rFonts w:ascii="Scala Sans Offc" w:hAnsi="Scala Sans Offc" w:eastAsia="Scala Sans Offc" w:cs="Scala Sans Offc"/>
          <w:sz w:val="22"/>
          <w:szCs w:val="22"/>
        </w:rPr>
        <w:t>use Labs to work in</w:t>
      </w:r>
      <w:r w:rsidRPr="09D4BAFA" w:rsidR="50941518">
        <w:rPr>
          <w:rFonts w:ascii="Scala Sans Offc" w:hAnsi="Scala Sans Offc" w:eastAsia="Scala Sans Offc" w:cs="Scala Sans Offc"/>
          <w:sz w:val="22"/>
          <w:szCs w:val="22"/>
        </w:rPr>
        <w:t xml:space="preserve"> groups on </w:t>
      </w:r>
      <w:r w:rsidRPr="09D4BAFA" w:rsidR="33923B7B">
        <w:rPr>
          <w:rFonts w:ascii="Scala Sans Offc" w:hAnsi="Scala Sans Offc" w:eastAsia="Scala Sans Offc" w:cs="Scala Sans Offc"/>
          <w:sz w:val="22"/>
          <w:szCs w:val="22"/>
        </w:rPr>
        <w:t>formative assessment</w:t>
      </w:r>
      <w:r w:rsidRPr="09D4BAFA" w:rsidR="50941518">
        <w:rPr>
          <w:rFonts w:ascii="Scala Sans Offc" w:hAnsi="Scala Sans Offc" w:eastAsia="Scala Sans Offc" w:cs="Scala Sans Offc"/>
          <w:sz w:val="22"/>
          <w:szCs w:val="22"/>
        </w:rPr>
        <w:t xml:space="preserve"> tasks with access to an instructor to ask clarifying questions. </w:t>
      </w:r>
      <w:r w:rsidRPr="09D4BAFA" w:rsidR="50941518">
        <w:rPr>
          <w:rFonts w:ascii="Scala Sans Offc" w:hAnsi="Scala Sans Offc" w:eastAsia="Scala Sans Offc" w:cs="Scala Sans Offc"/>
          <w:sz w:val="22"/>
          <w:szCs w:val="22"/>
        </w:rPr>
        <w:t xml:space="preserve">A final exam allows students to display their individual </w:t>
      </w:r>
      <w:r w:rsidRPr="09D4BAFA" w:rsidR="50941518">
        <w:rPr>
          <w:rFonts w:ascii="Scala Sans Offc" w:hAnsi="Scala Sans Offc" w:eastAsia="Scala Sans Offc" w:cs="Scala Sans Offc"/>
          <w:sz w:val="22"/>
          <w:szCs w:val="22"/>
        </w:rPr>
        <w:t>expertise</w:t>
      </w:r>
      <w:r w:rsidRPr="09D4BAFA" w:rsidR="50941518">
        <w:rPr>
          <w:rFonts w:ascii="Scala Sans Offc" w:hAnsi="Scala Sans Offc" w:eastAsia="Scala Sans Offc" w:cs="Scala Sans Offc"/>
          <w:sz w:val="22"/>
          <w:szCs w:val="22"/>
        </w:rPr>
        <w:t xml:space="preserve"> </w:t>
      </w:r>
      <w:r w:rsidRPr="09D4BAFA" w:rsidR="50941518">
        <w:rPr>
          <w:rFonts w:ascii="Scala Sans Offc" w:hAnsi="Scala Sans Offc" w:eastAsia="Scala Sans Offc" w:cs="Scala Sans Offc"/>
          <w:sz w:val="22"/>
          <w:szCs w:val="22"/>
        </w:rPr>
        <w:t>acquired</w:t>
      </w:r>
      <w:r w:rsidRPr="09D4BAFA" w:rsidR="50941518">
        <w:rPr>
          <w:rFonts w:ascii="Scala Sans Offc" w:hAnsi="Scala Sans Offc" w:eastAsia="Scala Sans Offc" w:cs="Scala Sans Offc"/>
          <w:sz w:val="22"/>
          <w:szCs w:val="22"/>
        </w:rPr>
        <w:t xml:space="preserve"> over the course.</w:t>
      </w:r>
    </w:p>
    <w:p w:rsidR="001B2C13" w:rsidP="28E8E52F" w:rsidRDefault="009479CB" w14:paraId="46472F83" w14:textId="64BE8D7D">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28E8E52F" w:rsidRDefault="009479CB" w14:paraId="000000D4" w14:textId="4D9A265F">
      <w:pPr>
        <w:pStyle w:val="Heading2"/>
        <w:bidi w:val="0"/>
        <w:spacing w:before="0" w:beforeAutospacing="off" w:after="0" w:afterAutospacing="off" w:line="276" w:lineRule="auto"/>
        <w:ind w:left="0" w:right="0"/>
        <w:jc w:val="left"/>
        <w:rPr>
          <w:rFonts w:ascii="Scala Sans Offc" w:hAnsi="Scala Sans Offc" w:eastAsia="Scala Sans Offc" w:cs="Scala Sans Offc"/>
        </w:rPr>
      </w:pPr>
      <w:bookmarkStart w:name="_9o7zx47yzi8t" w:id="15"/>
      <w:bookmarkEnd w:id="15"/>
      <w:bookmarkStart w:name="_Toc1692879898" w:id="228399176"/>
      <w:r w:rsidRPr="1407F1A0" w:rsidR="009479CB">
        <w:rPr>
          <w:rFonts w:ascii="Scala Sans Offc" w:hAnsi="Scala Sans Offc" w:eastAsia="Scala Sans Offc" w:cs="Scala Sans Offc"/>
        </w:rPr>
        <w:t>3.1 Lectures</w:t>
      </w:r>
      <w:bookmarkEnd w:id="228399176"/>
    </w:p>
    <w:p w:rsidR="001B2C13" w:rsidP="60516F56" w:rsidRDefault="001B2C13" w14:paraId="000000D5" w14:textId="77777777">
      <w:pPr>
        <w:spacing w:line="276" w:lineRule="auto"/>
        <w:rPr>
          <w:rFonts w:ascii="Scala Sans Offc" w:hAnsi="Scala Sans Offc" w:eastAsia="Scala Sans Offc" w:cs="Scala Sans Offc"/>
        </w:rPr>
      </w:pPr>
    </w:p>
    <w:p w:rsidR="001B2C13" w:rsidP="60516F56" w:rsidRDefault="009479CB" w14:paraId="000000D6" w14:textId="3D7C92B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28E8E52F" w:rsidR="009479CB">
        <w:rPr>
          <w:rFonts w:ascii="Scala Sans Offc" w:hAnsi="Scala Sans Offc" w:eastAsia="Scala Sans Offc" w:cs="Scala Sans Offc"/>
          <w:sz w:val="22"/>
          <w:szCs w:val="22"/>
        </w:rPr>
        <w:t xml:space="preserve">Each week there will be a </w:t>
      </w:r>
      <w:r w:rsidRPr="28E8E52F" w:rsidR="009479CB">
        <w:rPr>
          <w:rFonts w:ascii="Scala Sans Offc" w:hAnsi="Scala Sans Offc" w:eastAsia="Scala Sans Offc" w:cs="Scala Sans Offc"/>
          <w:sz w:val="22"/>
          <w:szCs w:val="22"/>
        </w:rPr>
        <w:t>90-minute</w:t>
      </w:r>
      <w:r w:rsidRPr="28E8E52F" w:rsidR="009479CB">
        <w:rPr>
          <w:rFonts w:ascii="Scala Sans Offc" w:hAnsi="Scala Sans Offc" w:eastAsia="Scala Sans Offc" w:cs="Scala Sans Offc"/>
          <w:sz w:val="22"/>
          <w:szCs w:val="22"/>
        </w:rPr>
        <w:t xml:space="preserve"> lecture split into two </w:t>
      </w:r>
      <w:r w:rsidRPr="28E8E52F" w:rsidR="009479CB">
        <w:rPr>
          <w:rFonts w:ascii="Scala Sans Offc" w:hAnsi="Scala Sans Offc" w:eastAsia="Scala Sans Offc" w:cs="Scala Sans Offc"/>
          <w:sz w:val="22"/>
          <w:szCs w:val="22"/>
        </w:rPr>
        <w:t>45-minute</w:t>
      </w:r>
      <w:r w:rsidRPr="28E8E52F" w:rsidR="009479CB">
        <w:rPr>
          <w:rFonts w:ascii="Scala Sans Offc" w:hAnsi="Scala Sans Offc" w:eastAsia="Scala Sans Offc" w:cs="Scala Sans Offc"/>
          <w:sz w:val="22"/>
          <w:szCs w:val="22"/>
        </w:rPr>
        <w:t xml:space="preserve"> sessions. Lectures are </w:t>
      </w:r>
      <w:r w:rsidRPr="28E8E52F" w:rsidR="009479CB">
        <w:rPr>
          <w:rFonts w:ascii="Scala Sans Offc" w:hAnsi="Scala Sans Offc" w:eastAsia="Scala Sans Offc" w:cs="Scala Sans Offc"/>
          <w:sz w:val="22"/>
          <w:szCs w:val="22"/>
        </w:rPr>
        <w:t xml:space="preserve">designed to help walk you through the course readings - highlighting the key aspects, concepts, </w:t>
      </w:r>
      <w:r w:rsidRPr="28E8E52F" w:rsidR="009479CB">
        <w:rPr>
          <w:rFonts w:ascii="Scala Sans Offc" w:hAnsi="Scala Sans Offc" w:eastAsia="Scala Sans Offc" w:cs="Scala Sans Offc"/>
          <w:sz w:val="22"/>
          <w:szCs w:val="22"/>
        </w:rPr>
        <w:t>findings,</w:t>
      </w:r>
      <w:r w:rsidRPr="28E8E52F" w:rsidR="009479CB">
        <w:rPr>
          <w:rFonts w:ascii="Scala Sans Offc" w:hAnsi="Scala Sans Offc" w:eastAsia="Scala Sans Offc" w:cs="Scala Sans Offc"/>
          <w:sz w:val="22"/>
          <w:szCs w:val="22"/>
        </w:rPr>
        <w:t xml:space="preserve"> and implications of the material. In addition to the scholarly insights, a key goal of the lectures is to </w:t>
      </w:r>
      <w:r w:rsidRPr="28E8E52F" w:rsidR="009479CB">
        <w:rPr>
          <w:rFonts w:ascii="Scala Sans Offc" w:hAnsi="Scala Sans Offc" w:eastAsia="Scala Sans Offc" w:cs="Scala Sans Offc"/>
          <w:sz w:val="22"/>
          <w:szCs w:val="22"/>
        </w:rPr>
        <w:t>identify</w:t>
      </w:r>
      <w:r w:rsidRPr="28E8E52F" w:rsidR="009479CB">
        <w:rPr>
          <w:rFonts w:ascii="Scala Sans Offc" w:hAnsi="Scala Sans Offc" w:eastAsia="Scala Sans Offc" w:cs="Scala Sans Offc"/>
          <w:sz w:val="22"/>
          <w:szCs w:val="22"/>
        </w:rPr>
        <w:t xml:space="preserve"> implications for marketing practice.</w:t>
      </w:r>
      <w:r w:rsidRPr="28E8E52F" w:rsidR="009479CB">
        <w:rPr>
          <w:rFonts w:ascii="Scala Sans Offc" w:hAnsi="Scala Sans Offc" w:eastAsia="Scala Sans Offc" w:cs="Scala Sans Offc"/>
          <w:sz w:val="22"/>
          <w:szCs w:val="22"/>
        </w:rPr>
        <w:t xml:space="preserve"> You are expected to have read assigned course material prior to coming to a lecture.</w:t>
      </w:r>
    </w:p>
    <w:p w:rsidR="001B2C13" w:rsidP="28E8E52F" w:rsidRDefault="001B2C13" w14:paraId="664A77BF" w14:textId="0825E4FA">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28E8E52F" w:rsidRDefault="001B2C13" w14:paraId="1A7D5D96" w14:textId="0D97719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28E8E52F" w:rsidR="75C29B78">
        <w:rPr>
          <w:rFonts w:ascii="Scala Sans Offc" w:hAnsi="Scala Sans Offc" w:eastAsia="Scala Sans Offc" w:cs="Scala Sans Offc"/>
          <w:sz w:val="22"/>
          <w:szCs w:val="22"/>
        </w:rPr>
        <w:t>Parts of some lectures will be designed to be interactive, seeking input from student’s perspectives. Come prepared to engage with the material!</w:t>
      </w:r>
      <w:r w:rsidRPr="28E8E52F" w:rsidR="75C29B78">
        <w:rPr>
          <w:rFonts w:ascii="Scala Sans Offc" w:hAnsi="Scala Sans Offc" w:eastAsia="Scala Sans Offc" w:cs="Scala Sans Offc"/>
          <w:sz w:val="22"/>
          <w:szCs w:val="22"/>
        </w:rPr>
        <w:t xml:space="preserve"> </w:t>
      </w:r>
    </w:p>
    <w:p w:rsidR="001B2C13" w:rsidP="28E8E52F" w:rsidRDefault="001B2C13" w14:paraId="67C285B8" w14:textId="5F2FFF55">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60516F56" w:rsidRDefault="001B2C13" w14:paraId="000000D7" w14:textId="63460540">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28E8E52F" w:rsidR="75C29B78">
        <w:rPr>
          <w:rFonts w:ascii="Scala Sans Offc" w:hAnsi="Scala Sans Offc" w:eastAsia="Scala Sans Offc" w:cs="Scala Sans Offc"/>
          <w:sz w:val="22"/>
          <w:szCs w:val="22"/>
        </w:rPr>
        <w:t xml:space="preserve">The course schedule (below) </w:t>
      </w:r>
      <w:r w:rsidRPr="28E8E52F" w:rsidR="75C29B78">
        <w:rPr>
          <w:rFonts w:ascii="Scala Sans Offc" w:hAnsi="Scala Sans Offc" w:eastAsia="Scala Sans Offc" w:cs="Scala Sans Offc"/>
          <w:sz w:val="22"/>
          <w:szCs w:val="22"/>
        </w:rPr>
        <w:t>provides</w:t>
      </w:r>
      <w:r w:rsidRPr="28E8E52F" w:rsidR="75C29B78">
        <w:rPr>
          <w:rFonts w:ascii="Scala Sans Offc" w:hAnsi="Scala Sans Offc" w:eastAsia="Scala Sans Offc" w:cs="Scala Sans Offc"/>
          <w:sz w:val="22"/>
          <w:szCs w:val="22"/>
        </w:rPr>
        <w:t xml:space="preserve"> a list of scheduled lecture topics.</w:t>
      </w:r>
    </w:p>
    <w:p w:rsidR="001B2C13" w:rsidP="60516F56" w:rsidRDefault="001B2C13" w14:paraId="000000D9" w14:textId="77777777">
      <w:pPr>
        <w:spacing w:line="276" w:lineRule="auto"/>
        <w:rPr>
          <w:rFonts w:ascii="Scala Sans Offc" w:hAnsi="Scala Sans Offc" w:eastAsia="Scala Sans Offc" w:cs="Scala Sans Offc"/>
        </w:rPr>
      </w:pPr>
    </w:p>
    <w:p w:rsidR="001B2C13" w:rsidP="60516F56" w:rsidRDefault="009479CB" w14:paraId="000000DA" w14:textId="77777777">
      <w:pPr>
        <w:pStyle w:val="Heading2"/>
        <w:spacing w:line="276" w:lineRule="auto"/>
        <w:rPr>
          <w:rFonts w:ascii="Scala Sans Offc" w:hAnsi="Scala Sans Offc" w:eastAsia="Scala Sans Offc" w:cs="Scala Sans Offc"/>
        </w:rPr>
      </w:pPr>
      <w:bookmarkStart w:name="_17mlippcq2q1" w:id="16"/>
      <w:bookmarkEnd w:id="16"/>
      <w:bookmarkStart w:name="_Toc363439944" w:id="831674671"/>
      <w:commentRangeStart w:id="85871327"/>
      <w:commentRangeStart w:id="762025440"/>
      <w:r w:rsidRPr="09D4BAFA" w:rsidR="20DE9538">
        <w:rPr>
          <w:rFonts w:ascii="Scala Sans Offc" w:hAnsi="Scala Sans Offc" w:eastAsia="Scala Sans Offc" w:cs="Scala Sans Offc"/>
        </w:rPr>
        <w:t>3.2 Computer Labs</w:t>
      </w:r>
      <w:bookmarkEnd w:id="831674671"/>
      <w:r w:rsidRPr="09D4BAFA" w:rsidR="20DE9538">
        <w:rPr>
          <w:rFonts w:ascii="Scala Sans Offc" w:hAnsi="Scala Sans Offc" w:eastAsia="Scala Sans Offc" w:cs="Scala Sans Offc"/>
        </w:rPr>
        <w:t xml:space="preserve"> </w:t>
      </w:r>
      <w:commentRangeEnd w:id="85871327"/>
      <w:r>
        <w:rPr>
          <w:rStyle w:val="CommentReference"/>
        </w:rPr>
        <w:commentReference w:id="85871327"/>
      </w:r>
      <w:commentRangeEnd w:id="762025440"/>
      <w:r>
        <w:rPr>
          <w:rStyle w:val="CommentReference"/>
        </w:rPr>
        <w:commentReference w:id="762025440"/>
      </w:r>
    </w:p>
    <w:p w:rsidR="001B2C13" w:rsidP="60516F56" w:rsidRDefault="001B2C13" w14:paraId="000000DB" w14:textId="77777777">
      <w:pPr>
        <w:spacing w:line="276" w:lineRule="auto"/>
        <w:rPr>
          <w:rFonts w:ascii="Scala Sans Offc" w:hAnsi="Scala Sans Offc" w:eastAsia="Scala Sans Offc" w:cs="Scala Sans Offc"/>
        </w:rPr>
      </w:pPr>
    </w:p>
    <w:p w:rsidR="140B81BF" w:rsidP="09D4BAFA" w:rsidRDefault="140B81BF" w14:paraId="622EF744" w14:textId="026B7B2D">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3EE0DC04">
        <w:rPr>
          <w:rFonts w:ascii="Scala Sans Offc" w:hAnsi="Scala Sans Offc" w:eastAsia="Scala Sans Offc" w:cs="Scala Sans Offc"/>
          <w:sz w:val="22"/>
          <w:szCs w:val="22"/>
        </w:rPr>
        <w:t>S</w:t>
      </w:r>
      <w:r w:rsidRPr="09D4BAFA" w:rsidR="7BBE52B3">
        <w:rPr>
          <w:rFonts w:ascii="Scala Sans Offc" w:hAnsi="Scala Sans Offc" w:eastAsia="Scala Sans Offc" w:cs="Scala Sans Offc"/>
          <w:sz w:val="22"/>
          <w:szCs w:val="22"/>
        </w:rPr>
        <w:t>ix</w:t>
      </w:r>
      <w:r w:rsidRPr="09D4BAFA" w:rsidR="20DE9538">
        <w:rPr>
          <w:rFonts w:ascii="Scala Sans Offc" w:hAnsi="Scala Sans Offc" w:eastAsia="Scala Sans Offc" w:cs="Scala Sans Offc"/>
          <w:sz w:val="22"/>
          <w:szCs w:val="22"/>
        </w:rPr>
        <w:t xml:space="preserve"> (</w:t>
      </w:r>
      <w:r w:rsidRPr="09D4BAFA" w:rsidR="793CDF8F">
        <w:rPr>
          <w:rFonts w:ascii="Scala Sans Offc" w:hAnsi="Scala Sans Offc" w:eastAsia="Scala Sans Offc" w:cs="Scala Sans Offc"/>
          <w:sz w:val="22"/>
          <w:szCs w:val="22"/>
        </w:rPr>
        <w:t>6</w:t>
      </w:r>
      <w:r w:rsidRPr="09D4BAFA" w:rsidR="20DE9538">
        <w:rPr>
          <w:rFonts w:ascii="Scala Sans Offc" w:hAnsi="Scala Sans Offc" w:eastAsia="Scala Sans Offc" w:cs="Scala Sans Offc"/>
          <w:sz w:val="22"/>
          <w:szCs w:val="22"/>
        </w:rPr>
        <w:t xml:space="preserve">) Computer Labs of </w:t>
      </w:r>
      <w:r w:rsidRPr="09D4BAFA" w:rsidR="20DE9538">
        <w:rPr>
          <w:rFonts w:ascii="Scala Sans Offc" w:hAnsi="Scala Sans Offc" w:eastAsia="Scala Sans Offc" w:cs="Scala Sans Offc"/>
          <w:sz w:val="22"/>
          <w:szCs w:val="22"/>
        </w:rPr>
        <w:t>90 minutes</w:t>
      </w:r>
      <w:r w:rsidRPr="09D4BAFA" w:rsidR="20DE9538">
        <w:rPr>
          <w:rFonts w:ascii="Scala Sans Offc" w:hAnsi="Scala Sans Offc" w:eastAsia="Scala Sans Offc" w:cs="Scala Sans Offc"/>
          <w:sz w:val="22"/>
          <w:szCs w:val="22"/>
        </w:rPr>
        <w:t xml:space="preserve"> are sched</w:t>
      </w:r>
      <w:r w:rsidRPr="09D4BAFA" w:rsidR="20DE9538">
        <w:rPr>
          <w:rFonts w:ascii="Scala Sans Offc" w:hAnsi="Scala Sans Offc" w:eastAsia="Scala Sans Offc" w:cs="Scala Sans Offc"/>
          <w:sz w:val="22"/>
          <w:szCs w:val="22"/>
        </w:rPr>
        <w:t xml:space="preserve">uled throughout the </w:t>
      </w:r>
      <w:r w:rsidRPr="09D4BAFA" w:rsidR="49B41D3B">
        <w:rPr>
          <w:rFonts w:ascii="Scala Sans Offc" w:hAnsi="Scala Sans Offc" w:eastAsia="Scala Sans Offc" w:cs="Scala Sans Offc"/>
          <w:sz w:val="22"/>
          <w:szCs w:val="22"/>
        </w:rPr>
        <w:t>s</w:t>
      </w:r>
      <w:r w:rsidRPr="09D4BAFA" w:rsidR="49B41D3B">
        <w:rPr>
          <w:rFonts w:ascii="Scala Sans Offc" w:hAnsi="Scala Sans Offc" w:eastAsia="Scala Sans Offc" w:cs="Scala Sans Offc"/>
          <w:sz w:val="22"/>
          <w:szCs w:val="22"/>
        </w:rPr>
        <w:t xml:space="preserve">emester. </w:t>
      </w:r>
      <w:r w:rsidRPr="09D4BAFA" w:rsidR="300C6DBC">
        <w:rPr>
          <w:rFonts w:ascii="Scala Sans Offc" w:hAnsi="Scala Sans Offc" w:eastAsia="Scala Sans Offc" w:cs="Scala Sans Offc"/>
          <w:sz w:val="22"/>
          <w:szCs w:val="22"/>
        </w:rPr>
        <w:t>Computer Labs begin in</w:t>
      </w:r>
      <w:r w:rsidRPr="09D4BAFA" w:rsidR="3ED26258">
        <w:rPr>
          <w:rFonts w:ascii="Scala Sans Offc" w:hAnsi="Scala Sans Offc" w:eastAsia="Scala Sans Offc" w:cs="Scala Sans Offc"/>
          <w:sz w:val="22"/>
          <w:szCs w:val="22"/>
        </w:rPr>
        <w:t xml:space="preserve"> the second week (</w:t>
      </w:r>
      <w:r w:rsidRPr="09D4BAFA" w:rsidR="300C6DBC">
        <w:rPr>
          <w:rFonts w:ascii="Scala Sans Offc" w:hAnsi="Scala Sans Offc" w:eastAsia="Scala Sans Offc" w:cs="Scala Sans Offc"/>
          <w:sz w:val="22"/>
          <w:szCs w:val="22"/>
        </w:rPr>
        <w:t>Calendar Week</w:t>
      </w:r>
      <w:r w:rsidRPr="09D4BAFA" w:rsidR="3AA798DC">
        <w:rPr>
          <w:rFonts w:ascii="Scala Sans Offc" w:hAnsi="Scala Sans Offc" w:eastAsia="Scala Sans Offc" w:cs="Scala Sans Offc"/>
          <w:sz w:val="22"/>
          <w:szCs w:val="22"/>
        </w:rPr>
        <w:t xml:space="preserve"> 36</w:t>
      </w:r>
      <w:r w:rsidRPr="09D4BAFA" w:rsidR="60B98B94">
        <w:rPr>
          <w:rFonts w:ascii="Scala Sans Offc" w:hAnsi="Scala Sans Offc" w:eastAsia="Scala Sans Offc" w:cs="Scala Sans Offc"/>
          <w:sz w:val="22"/>
          <w:szCs w:val="22"/>
        </w:rPr>
        <w:t xml:space="preserve">). </w:t>
      </w:r>
    </w:p>
    <w:p w:rsidR="140B81BF" w:rsidP="09D4BAFA" w:rsidRDefault="140B81BF" w14:paraId="6582639E" w14:textId="001AB5EE">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140B81BF" w:rsidP="09D4BAFA" w:rsidRDefault="140B81BF" w14:paraId="0028A1CF" w14:textId="697B14CA">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60B98B94">
        <w:rPr>
          <w:rFonts w:ascii="Scala Sans Offc" w:hAnsi="Scala Sans Offc" w:eastAsia="Scala Sans Offc" w:cs="Scala Sans Offc"/>
          <w:sz w:val="22"/>
          <w:szCs w:val="22"/>
        </w:rPr>
        <w:t>Students are expected to prepare answers to a formative Lab Assignment to discuss in class. The Lab Assignment will be a combination of short answer questions tha</w:t>
      </w:r>
      <w:r w:rsidRPr="09D4BAFA" w:rsidR="11720E6C">
        <w:rPr>
          <w:rFonts w:ascii="Scala Sans Offc" w:hAnsi="Scala Sans Offc" w:eastAsia="Scala Sans Offc" w:cs="Scala Sans Offc"/>
          <w:sz w:val="22"/>
          <w:szCs w:val="22"/>
        </w:rPr>
        <w:t xml:space="preserve">t revise the previous week’s lecture content and a “hands on” </w:t>
      </w:r>
      <w:r w:rsidRPr="09D4BAFA" w:rsidR="11720E6C">
        <w:rPr>
          <w:rFonts w:ascii="Scala Sans Offc" w:hAnsi="Scala Sans Offc" w:eastAsia="Scala Sans Offc" w:cs="Scala Sans Offc"/>
          <w:sz w:val="22"/>
          <w:szCs w:val="22"/>
        </w:rPr>
        <w:t>component</w:t>
      </w:r>
      <w:r w:rsidRPr="09D4BAFA" w:rsidR="11720E6C">
        <w:rPr>
          <w:rFonts w:ascii="Scala Sans Offc" w:hAnsi="Scala Sans Offc" w:eastAsia="Scala Sans Offc" w:cs="Scala Sans Offc"/>
          <w:sz w:val="22"/>
          <w:szCs w:val="22"/>
        </w:rPr>
        <w:t xml:space="preserve"> where students implement analysis methods discussed in class</w:t>
      </w:r>
      <w:r w:rsidRPr="09D4BAFA" w:rsidR="3FA03E98">
        <w:rPr>
          <w:rFonts w:ascii="Scala Sans Offc" w:hAnsi="Scala Sans Offc" w:eastAsia="Scala Sans Offc" w:cs="Scala Sans Offc"/>
          <w:sz w:val="22"/>
          <w:szCs w:val="22"/>
        </w:rPr>
        <w:t xml:space="preserve"> using a data set and small coding exercises implemented in the statistical software R.</w:t>
      </w:r>
      <w:r w:rsidRPr="09D4BAFA" w:rsidR="11720E6C">
        <w:rPr>
          <w:rFonts w:ascii="Scala Sans Offc" w:hAnsi="Scala Sans Offc" w:eastAsia="Scala Sans Offc" w:cs="Scala Sans Offc"/>
          <w:sz w:val="22"/>
          <w:szCs w:val="22"/>
        </w:rPr>
        <w:t xml:space="preserve"> </w:t>
      </w:r>
    </w:p>
    <w:p w:rsidR="09D4BAFA" w:rsidP="09D4BAFA" w:rsidRDefault="09D4BAFA" w14:paraId="790E5FA3" w14:textId="2C33B56E">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4847E149" w:rsidP="28E8E52F" w:rsidRDefault="4847E149" w14:paraId="45C0A044" w14:textId="26A46EDB">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8083C14">
        <w:rPr>
          <w:rFonts w:ascii="Scala Sans Offc" w:hAnsi="Scala Sans Offc" w:eastAsia="Scala Sans Offc" w:cs="Scala Sans Offc"/>
          <w:sz w:val="22"/>
          <w:szCs w:val="22"/>
        </w:rPr>
        <w:t xml:space="preserve">Further information about the preparation for each Computer Lab will be </w:t>
      </w:r>
      <w:r w:rsidRPr="09D4BAFA" w:rsidR="28083C14">
        <w:rPr>
          <w:rFonts w:ascii="Scala Sans Offc" w:hAnsi="Scala Sans Offc" w:eastAsia="Scala Sans Offc" w:cs="Scala Sans Offc"/>
          <w:sz w:val="22"/>
          <w:szCs w:val="22"/>
        </w:rPr>
        <w:t>provided</w:t>
      </w:r>
      <w:r w:rsidRPr="09D4BAFA" w:rsidR="28083C14">
        <w:rPr>
          <w:rFonts w:ascii="Scala Sans Offc" w:hAnsi="Scala Sans Offc" w:eastAsia="Scala Sans Offc" w:cs="Scala Sans Offc"/>
          <w:sz w:val="22"/>
          <w:szCs w:val="22"/>
        </w:rPr>
        <w:t xml:space="preserve"> </w:t>
      </w:r>
      <w:r w:rsidRPr="09D4BAFA" w:rsidR="72067FB0">
        <w:rPr>
          <w:rFonts w:ascii="Scala Sans Offc" w:hAnsi="Scala Sans Offc" w:eastAsia="Scala Sans Offc" w:cs="Scala Sans Offc"/>
          <w:sz w:val="22"/>
          <w:szCs w:val="22"/>
        </w:rPr>
        <w:t>in due course.</w:t>
      </w:r>
      <w:r w:rsidRPr="09D4BAFA" w:rsidR="28083C14">
        <w:rPr>
          <w:rFonts w:ascii="Scala Sans Offc" w:hAnsi="Scala Sans Offc" w:eastAsia="Scala Sans Offc" w:cs="Scala Sans Offc"/>
          <w:sz w:val="22"/>
          <w:szCs w:val="22"/>
        </w:rPr>
        <w:t xml:space="preserve"> </w:t>
      </w:r>
    </w:p>
    <w:p w:rsidR="28E8E52F" w:rsidP="28E8E52F" w:rsidRDefault="28E8E52F" w14:paraId="785E2880" w14:textId="23F0320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28E8E52F" w:rsidRDefault="009479CB" w14:paraId="000000E6" w14:textId="221D3152">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71E87025">
        <w:rPr>
          <w:rFonts w:ascii="Scala Sans Offc" w:hAnsi="Scala Sans Offc" w:eastAsia="Scala Sans Offc" w:cs="Scala Sans Offc"/>
          <w:b w:val="1"/>
          <w:bCs w:val="1"/>
          <w:sz w:val="22"/>
          <w:szCs w:val="22"/>
        </w:rPr>
        <w:t>Computer Lab Enrollment.</w:t>
      </w:r>
      <w:r w:rsidRPr="09D4BAFA" w:rsidR="71E87025">
        <w:rPr>
          <w:rFonts w:ascii="Scala Sans Offc" w:hAnsi="Scala Sans Offc" w:eastAsia="Scala Sans Offc" w:cs="Scala Sans Offc"/>
          <w:sz w:val="22"/>
          <w:szCs w:val="22"/>
        </w:rPr>
        <w:t xml:space="preserve"> </w:t>
      </w:r>
      <w:r w:rsidRPr="09D4BAFA" w:rsidR="2220CB38">
        <w:rPr>
          <w:rFonts w:ascii="Scala Sans Offc" w:hAnsi="Scala Sans Offc" w:eastAsia="Scala Sans Offc" w:cs="Scala Sans Offc"/>
          <w:sz w:val="22"/>
          <w:szCs w:val="22"/>
        </w:rPr>
        <w:t xml:space="preserve">Students should </w:t>
      </w:r>
      <w:r w:rsidRPr="09D4BAFA" w:rsidR="2220CB38">
        <w:rPr>
          <w:rFonts w:ascii="Scala Sans Offc" w:hAnsi="Scala Sans Offc" w:eastAsia="Scala Sans Offc" w:cs="Scala Sans Offc"/>
          <w:sz w:val="22"/>
          <w:szCs w:val="22"/>
        </w:rPr>
        <w:t>enroll</w:t>
      </w:r>
      <w:r w:rsidRPr="09D4BAFA" w:rsidR="2220CB38">
        <w:rPr>
          <w:rFonts w:ascii="Scala Sans Offc" w:hAnsi="Scala Sans Offc" w:eastAsia="Scala Sans Offc" w:cs="Scala Sans Offc"/>
          <w:sz w:val="22"/>
          <w:szCs w:val="22"/>
        </w:rPr>
        <w:t xml:space="preserve"> in one Lab Section. </w:t>
      </w:r>
      <w:r w:rsidRPr="09D4BAFA" w:rsidR="20DE9538">
        <w:rPr>
          <w:rFonts w:ascii="Scala Sans Offc" w:hAnsi="Scala Sans Offc" w:eastAsia="Scala Sans Offc" w:cs="Scala Sans Offc"/>
          <w:sz w:val="22"/>
          <w:szCs w:val="22"/>
        </w:rPr>
        <w:t>Enroll in the Lab Sections</w:t>
      </w:r>
      <w:r w:rsidRPr="09D4BAFA" w:rsidR="20DE9538">
        <w:rPr>
          <w:rFonts w:ascii="Scala Sans Offc" w:hAnsi="Scala Sans Offc" w:eastAsia="Scala Sans Offc" w:cs="Scala Sans Offc"/>
          <w:i w:val="1"/>
          <w:iCs w:val="1"/>
          <w:sz w:val="22"/>
          <w:szCs w:val="22"/>
        </w:rPr>
        <w:t xml:space="preserve"> </w:t>
      </w:r>
      <w:r w:rsidRPr="09D4BAFA" w:rsidR="20DE9538">
        <w:rPr>
          <w:rFonts w:ascii="Scala Sans Offc" w:hAnsi="Scala Sans Offc" w:eastAsia="Scala Sans Offc" w:cs="Scala Sans Offc"/>
          <w:i w:val="1"/>
          <w:iCs w:val="1"/>
          <w:sz w:val="22"/>
          <w:szCs w:val="22"/>
          <w:u w:val="single"/>
        </w:rPr>
        <w:t>vi</w:t>
      </w:r>
      <w:r w:rsidRPr="09D4BAFA" w:rsidR="20DE9538">
        <w:rPr>
          <w:rFonts w:ascii="Scala Sans Offc" w:hAnsi="Scala Sans Offc" w:eastAsia="Scala Sans Offc" w:cs="Scala Sans Offc"/>
          <w:i w:val="1"/>
          <w:iCs w:val="1"/>
          <w:sz w:val="22"/>
          <w:szCs w:val="22"/>
          <w:u w:val="single"/>
        </w:rPr>
        <w:t>a Canvas</w:t>
      </w:r>
      <w:r w:rsidRPr="09D4BAFA" w:rsidR="2CC3BFEF">
        <w:rPr>
          <w:rFonts w:ascii="Scala Sans Offc" w:hAnsi="Scala Sans Offc" w:eastAsia="Scala Sans Offc" w:cs="Scala Sans Offc"/>
          <w:i w:val="1"/>
          <w:iCs w:val="1"/>
          <w:sz w:val="22"/>
          <w:szCs w:val="22"/>
          <w:u w:val="single"/>
        </w:rPr>
        <w:t xml:space="preserve"> only</w:t>
      </w:r>
      <w:r w:rsidRPr="09D4BAFA" w:rsidR="20DE9538">
        <w:rPr>
          <w:rFonts w:ascii="Scala Sans Offc" w:hAnsi="Scala Sans Offc" w:eastAsia="Scala Sans Offc" w:cs="Scala Sans Offc"/>
          <w:sz w:val="22"/>
          <w:szCs w:val="22"/>
        </w:rPr>
        <w:t>.</w:t>
      </w:r>
      <w:r w:rsidRPr="09D4BAFA" w:rsidR="20DE9538">
        <w:rPr>
          <w:rFonts w:ascii="Scala Sans Offc" w:hAnsi="Scala Sans Offc" w:eastAsia="Scala Sans Offc" w:cs="Scala Sans Offc"/>
          <w:sz w:val="22"/>
          <w:szCs w:val="22"/>
        </w:rPr>
        <w:t xml:space="preserve"> </w:t>
      </w:r>
      <w:commentRangeStart w:id="2037169673"/>
      <w:commentRangeStart w:id="759738744"/>
      <w:r w:rsidRPr="09D4BAFA" w:rsidR="20DE9538">
        <w:rPr>
          <w:rFonts w:ascii="Scala Sans Offc" w:hAnsi="Scala Sans Offc" w:eastAsia="Scala Sans Offc" w:cs="Scala Sans Offc"/>
          <w:sz w:val="22"/>
          <w:szCs w:val="22"/>
        </w:rPr>
        <w:t>Enrollment</w:t>
      </w:r>
      <w:commentRangeEnd w:id="2037169673"/>
      <w:r>
        <w:rPr>
          <w:rStyle w:val="CommentReference"/>
        </w:rPr>
        <w:commentReference w:id="2037169673"/>
      </w:r>
      <w:commentRangeEnd w:id="759738744"/>
      <w:r>
        <w:rPr>
          <w:rStyle w:val="CommentReference"/>
        </w:rPr>
        <w:commentReference w:id="759738744"/>
      </w:r>
      <w:r w:rsidRPr="09D4BAFA" w:rsidR="20DE9538">
        <w:rPr>
          <w:rFonts w:ascii="Scala Sans Offc" w:hAnsi="Scala Sans Offc" w:eastAsia="Scala Sans Offc" w:cs="Scala Sans Offc"/>
          <w:sz w:val="22"/>
          <w:szCs w:val="22"/>
        </w:rPr>
        <w:t xml:space="preserve"> is done via a first come first served principle and enrollment will</w:t>
      </w:r>
      <w:r w:rsidRPr="09D4BAFA" w:rsidR="20DE9538">
        <w:rPr>
          <w:rFonts w:ascii="Scala Sans Offc" w:hAnsi="Scala Sans Offc" w:eastAsia="Scala Sans Offc" w:cs="Scala Sans Offc"/>
          <w:sz w:val="22"/>
          <w:szCs w:val="22"/>
        </w:rPr>
        <w:t xml:space="preserve"> be </w:t>
      </w:r>
      <w:r w:rsidRPr="09D4BAFA" w:rsidR="20DE9538">
        <w:rPr>
          <w:rFonts w:ascii="Scala Sans Offc" w:hAnsi="Scala Sans Offc" w:eastAsia="Scala Sans Offc" w:cs="Scala Sans Offc"/>
          <w:sz w:val="22"/>
          <w:szCs w:val="22"/>
        </w:rPr>
        <w:t>f</w:t>
      </w:r>
      <w:r w:rsidRPr="09D4BAFA" w:rsidR="20DE9538">
        <w:rPr>
          <w:rFonts w:ascii="Scala Sans Offc" w:hAnsi="Scala Sans Offc" w:eastAsia="Scala Sans Offc" w:cs="Scala Sans Offc"/>
          <w:sz w:val="22"/>
          <w:szCs w:val="22"/>
        </w:rPr>
        <w:t>inal</w:t>
      </w:r>
      <w:r w:rsidRPr="09D4BAFA" w:rsidR="20DE9538">
        <w:rPr>
          <w:rFonts w:ascii="Scala Sans Offc" w:hAnsi="Scala Sans Offc" w:eastAsia="Scala Sans Offc" w:cs="Scala Sans Offc"/>
          <w:sz w:val="22"/>
          <w:szCs w:val="22"/>
        </w:rPr>
        <w:t>ized</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 xml:space="preserve">by the end of </w:t>
      </w:r>
      <w:r w:rsidRPr="09D4BAFA" w:rsidR="58E63A6E">
        <w:rPr>
          <w:rFonts w:ascii="Scala Sans Offc" w:hAnsi="Scala Sans Offc" w:eastAsia="Scala Sans Offc" w:cs="Scala Sans Offc"/>
          <w:sz w:val="22"/>
          <w:szCs w:val="22"/>
        </w:rPr>
        <w:t>Calendar week</w:t>
      </w:r>
      <w:r w:rsidRPr="09D4BAFA" w:rsidR="20DE9538">
        <w:rPr>
          <w:rFonts w:ascii="Scala Sans Offc" w:hAnsi="Scala Sans Offc" w:eastAsia="Scala Sans Offc" w:cs="Scala Sans Offc"/>
          <w:sz w:val="22"/>
          <w:szCs w:val="22"/>
        </w:rPr>
        <w:t xml:space="preserve"> 3</w:t>
      </w:r>
      <w:r w:rsidRPr="09D4BAFA" w:rsidR="2541377B">
        <w:rPr>
          <w:rFonts w:ascii="Scala Sans Offc" w:hAnsi="Scala Sans Offc" w:eastAsia="Scala Sans Offc" w:cs="Scala Sans Offc"/>
          <w:sz w:val="22"/>
          <w:szCs w:val="22"/>
        </w:rPr>
        <w:t>5</w:t>
      </w:r>
      <w:r w:rsidRPr="09D4BAFA" w:rsidR="20DE9538">
        <w:rPr>
          <w:rFonts w:ascii="Scala Sans Offc" w:hAnsi="Scala Sans Offc" w:eastAsia="Scala Sans Offc" w:cs="Scala Sans Offc"/>
          <w:sz w:val="22"/>
          <w:szCs w:val="22"/>
        </w:rPr>
        <w:t xml:space="preserve">. After that time, you cannot change Labs. </w:t>
      </w:r>
      <w:r w:rsidRPr="09D4BAFA" w:rsidR="20DE9538">
        <w:rPr>
          <w:rFonts w:ascii="Scala Sans Offc" w:hAnsi="Scala Sans Offc" w:eastAsia="Scala Sans Offc" w:cs="Scala Sans Offc"/>
          <w:sz w:val="22"/>
          <w:szCs w:val="22"/>
        </w:rPr>
        <w:t xml:space="preserve">By signing up for a Lab Section, you are enrolled in that </w:t>
      </w:r>
      <w:r w:rsidRPr="09D4BAFA" w:rsidR="20DE9538">
        <w:rPr>
          <w:rFonts w:ascii="Scala Sans Offc" w:hAnsi="Scala Sans Offc" w:eastAsia="Scala Sans Offc" w:cs="Scala Sans Offc"/>
          <w:sz w:val="22"/>
          <w:szCs w:val="22"/>
        </w:rPr>
        <w:t>day-time pair</w:t>
      </w:r>
      <w:r w:rsidRPr="09D4BAFA" w:rsidR="20DE9538">
        <w:rPr>
          <w:rFonts w:ascii="Scala Sans Offc" w:hAnsi="Scala Sans Offc" w:eastAsia="Scala Sans Offc" w:cs="Scala Sans Offc"/>
          <w:sz w:val="22"/>
          <w:szCs w:val="22"/>
        </w:rPr>
        <w:t xml:space="preserve"> for all sections scheduled throughout the </w:t>
      </w:r>
      <w:r w:rsidRPr="09D4BAFA" w:rsidR="20DE9538">
        <w:rPr>
          <w:rFonts w:ascii="Scala Sans Offc" w:hAnsi="Scala Sans Offc" w:eastAsia="Scala Sans Offc" w:cs="Scala Sans Offc"/>
          <w:sz w:val="22"/>
          <w:szCs w:val="22"/>
        </w:rPr>
        <w:t>semester</w:t>
      </w:r>
      <w:r w:rsidRPr="09D4BAFA" w:rsidR="20DE9538">
        <w:rPr>
          <w:rFonts w:ascii="Scala Sans Offc" w:hAnsi="Scala Sans Offc" w:eastAsia="Scala Sans Offc" w:cs="Scala Sans Offc"/>
          <w:sz w:val="22"/>
          <w:szCs w:val="22"/>
        </w:rPr>
        <w:t>.</w:t>
      </w:r>
      <w:r w:rsidRPr="09D4BAFA" w:rsidR="3E4AFB64">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 xml:space="preserve">Students </w:t>
      </w:r>
      <w:r w:rsidRPr="09D4BAFA" w:rsidR="20DE9538">
        <w:rPr>
          <w:rFonts w:ascii="Scala Sans Offc" w:hAnsi="Scala Sans Offc" w:eastAsia="Scala Sans Offc" w:cs="Scala Sans Offc"/>
          <w:sz w:val="22"/>
          <w:szCs w:val="22"/>
        </w:rPr>
        <w:t xml:space="preserve">who </w:t>
      </w:r>
      <w:r w:rsidRPr="09D4BAFA" w:rsidR="20DE9538">
        <w:rPr>
          <w:rFonts w:ascii="Scala Sans Offc" w:hAnsi="Scala Sans Offc" w:eastAsia="Scala Sans Offc" w:cs="Scala Sans Offc"/>
          <w:sz w:val="22"/>
          <w:szCs w:val="22"/>
        </w:rPr>
        <w:t>f</w:t>
      </w:r>
      <w:r w:rsidRPr="09D4BAFA" w:rsidR="20DE9538">
        <w:rPr>
          <w:rFonts w:ascii="Scala Sans Offc" w:hAnsi="Scala Sans Offc" w:eastAsia="Scala Sans Offc" w:cs="Scala Sans Offc"/>
          <w:sz w:val="22"/>
          <w:szCs w:val="22"/>
        </w:rPr>
        <w:t>ai</w:t>
      </w:r>
      <w:r w:rsidRPr="09D4BAFA" w:rsidR="20DE9538">
        <w:rPr>
          <w:rFonts w:ascii="Scala Sans Offc" w:hAnsi="Scala Sans Offc" w:eastAsia="Scala Sans Offc" w:cs="Scala Sans Offc"/>
          <w:sz w:val="22"/>
          <w:szCs w:val="22"/>
        </w:rPr>
        <w:t>l to</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self-enroll</w:t>
      </w:r>
      <w:r w:rsidRPr="09D4BAFA" w:rsidR="20DE9538">
        <w:rPr>
          <w:rFonts w:ascii="Scala Sans Offc" w:hAnsi="Scala Sans Offc" w:eastAsia="Scala Sans Offc" w:cs="Scala Sans Offc"/>
          <w:sz w:val="22"/>
          <w:szCs w:val="22"/>
        </w:rPr>
        <w:t xml:space="preserve"> will</w:t>
      </w:r>
      <w:r w:rsidRPr="09D4BAFA" w:rsidR="20DE9538">
        <w:rPr>
          <w:rFonts w:ascii="Scala Sans Offc" w:hAnsi="Scala Sans Offc" w:eastAsia="Scala Sans Offc" w:cs="Scala Sans Offc"/>
          <w:sz w:val="22"/>
          <w:szCs w:val="22"/>
        </w:rPr>
        <w:t xml:space="preserve"> be </w:t>
      </w:r>
      <w:r w:rsidRPr="09D4BAFA" w:rsidR="20DE9538">
        <w:rPr>
          <w:rFonts w:ascii="Scala Sans Offc" w:hAnsi="Scala Sans Offc" w:eastAsia="Scala Sans Offc" w:cs="Scala Sans Offc"/>
          <w:sz w:val="22"/>
          <w:szCs w:val="22"/>
        </w:rPr>
        <w:t>a</w:t>
      </w:r>
      <w:r w:rsidRPr="09D4BAFA" w:rsidR="20DE9538">
        <w:rPr>
          <w:rFonts w:ascii="Scala Sans Offc" w:hAnsi="Scala Sans Offc" w:eastAsia="Scala Sans Offc" w:cs="Scala Sans Offc"/>
          <w:sz w:val="22"/>
          <w:szCs w:val="22"/>
        </w:rPr>
        <w:t>lloc</w:t>
      </w:r>
      <w:r w:rsidRPr="09D4BAFA" w:rsidR="20DE9538">
        <w:rPr>
          <w:rFonts w:ascii="Scala Sans Offc" w:hAnsi="Scala Sans Offc" w:eastAsia="Scala Sans Offc" w:cs="Scala Sans Offc"/>
          <w:sz w:val="22"/>
          <w:szCs w:val="22"/>
        </w:rPr>
        <w:t>ated</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to a Lab Section by the instructor</w:t>
      </w:r>
      <w:r w:rsidRPr="09D4BAFA" w:rsidR="20DE9538">
        <w:rPr>
          <w:rFonts w:ascii="Scala Sans Offc" w:hAnsi="Scala Sans Offc" w:eastAsia="Scala Sans Offc" w:cs="Scala Sans Offc"/>
          <w:sz w:val="22"/>
          <w:szCs w:val="22"/>
        </w:rPr>
        <w:t>s.</w:t>
      </w:r>
    </w:p>
    <w:p w:rsidR="001B2C13" w:rsidP="28E8E52F" w:rsidRDefault="001B2C13" w14:paraId="000000E7" w14:textId="7777777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p>
    <w:p w:rsidR="001B2C13" w:rsidP="60516F56" w:rsidRDefault="009479CB" w14:paraId="000000E9" w14:textId="77777777">
      <w:pPr>
        <w:spacing w:line="276" w:lineRule="auto"/>
        <w:rPr>
          <w:rFonts w:ascii="Scala Sans Offc" w:hAnsi="Scala Sans Offc" w:eastAsia="Scala Sans Offc" w:cs="Scala Sans Offc"/>
        </w:rPr>
      </w:pPr>
      <w:r w:rsidRPr="737BBB9A" w:rsidR="009479CB">
        <w:rPr>
          <w:rFonts w:ascii="Scala Sans Offc" w:hAnsi="Scala Sans Offc" w:eastAsia="Scala Sans Offc" w:cs="Scala Sans Offc"/>
        </w:rPr>
        <w:t xml:space="preserve"> </w:t>
      </w:r>
    </w:p>
    <w:p w:rsidR="737BBB9A" w:rsidP="737BBB9A" w:rsidRDefault="737BBB9A" w14:paraId="1DAD6477" w14:textId="43BF35D8">
      <w:pPr>
        <w:pStyle w:val="Normal"/>
        <w:spacing w:line="276" w:lineRule="auto"/>
        <w:rPr>
          <w:rFonts w:ascii="Scala Sans Offc" w:hAnsi="Scala Sans Offc" w:eastAsia="Scala Sans Offc" w:cs="Scala Sans Offc"/>
        </w:rPr>
      </w:pPr>
    </w:p>
    <w:p w:rsidR="001B2C13" w:rsidP="60516F56" w:rsidRDefault="009479CB" w14:paraId="000000EA" w14:textId="77777777">
      <w:pPr>
        <w:pStyle w:val="Heading2"/>
        <w:spacing w:line="276" w:lineRule="auto"/>
        <w:rPr>
          <w:rFonts w:ascii="Scala Sans Offc" w:hAnsi="Scala Sans Offc" w:eastAsia="Scala Sans Offc" w:cs="Scala Sans Offc"/>
        </w:rPr>
      </w:pPr>
      <w:bookmarkStart w:name="_ircp0zukcbc8" w:id="17"/>
      <w:bookmarkEnd w:id="17"/>
      <w:bookmarkStart w:name="_Toc311779438" w:id="499806078"/>
      <w:r w:rsidRPr="1407F1A0" w:rsidR="009479CB">
        <w:rPr>
          <w:rFonts w:ascii="Scala Sans Offc" w:hAnsi="Scala Sans Offc" w:eastAsia="Scala Sans Offc" w:cs="Scala Sans Offc"/>
        </w:rPr>
        <w:t>3.3 Class Contribution</w:t>
      </w:r>
      <w:bookmarkEnd w:id="499806078"/>
    </w:p>
    <w:p w:rsidR="001B2C13" w:rsidP="60516F56" w:rsidRDefault="001B2C13" w14:paraId="000000EB" w14:textId="77777777">
      <w:pPr>
        <w:spacing w:line="276" w:lineRule="auto"/>
        <w:rPr>
          <w:rFonts w:ascii="Scala Sans Offc" w:hAnsi="Scala Sans Offc" w:eastAsia="Scala Sans Offc" w:cs="Scala Sans Offc"/>
          <w:sz w:val="22"/>
          <w:szCs w:val="22"/>
        </w:rPr>
      </w:pPr>
    </w:p>
    <w:p w:rsidR="001B2C13" w:rsidP="60516F56" w:rsidRDefault="009479CB" w14:paraId="000000EC" w14:textId="611CC807">
      <w:pPr>
        <w:pStyle w:val="Normal"/>
        <w:bidi w:val="0"/>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Students are expected to actively attend and </w:t>
      </w:r>
      <w:r w:rsidRPr="09D4BAFA" w:rsidR="20DE9538">
        <w:rPr>
          <w:rFonts w:ascii="Scala Sans Offc" w:hAnsi="Scala Sans Offc" w:eastAsia="Scala Sans Offc" w:cs="Scala Sans Offc"/>
          <w:sz w:val="22"/>
          <w:szCs w:val="22"/>
        </w:rPr>
        <w:t>participate</w:t>
      </w:r>
      <w:r w:rsidRPr="09D4BAFA" w:rsidR="20DE9538">
        <w:rPr>
          <w:rFonts w:ascii="Scala Sans Offc" w:hAnsi="Scala Sans Offc" w:eastAsia="Scala Sans Offc" w:cs="Scala Sans Offc"/>
          <w:sz w:val="22"/>
          <w:szCs w:val="22"/>
        </w:rPr>
        <w:t xml:space="preserve"> in all scheduled sessions. Attendance alone does not constitute </w:t>
      </w:r>
      <w:r w:rsidRPr="09D4BAFA" w:rsidR="34338149">
        <w:rPr>
          <w:rFonts w:ascii="Scala Sans Offc" w:hAnsi="Scala Sans Offc" w:eastAsia="Scala Sans Offc" w:cs="Scala Sans Offc"/>
          <w:sz w:val="22"/>
          <w:szCs w:val="22"/>
        </w:rPr>
        <w:t>participation,</w:t>
      </w:r>
      <w:r w:rsidRPr="09D4BAFA" w:rsidR="20DE9538">
        <w:rPr>
          <w:rFonts w:ascii="Scala Sans Offc" w:hAnsi="Scala Sans Offc" w:eastAsia="Scala Sans Offc" w:cs="Scala Sans Offc"/>
          <w:sz w:val="22"/>
          <w:szCs w:val="22"/>
        </w:rPr>
        <w:t xml:space="preserve"> and you are expected to engage with instructors and your peers in class.</w:t>
      </w:r>
    </w:p>
    <w:p w:rsidR="001B2C13" w:rsidP="09D4BAFA" w:rsidRDefault="001B2C13" w14:paraId="000000ED" w14:textId="77777777">
      <w:pPr>
        <w:spacing w:line="276" w:lineRule="auto"/>
        <w:rPr>
          <w:rFonts w:ascii="Scala Sans Offc" w:hAnsi="Scala Sans Offc" w:eastAsia="Scala Sans Offc" w:cs="Scala Sans Offc"/>
          <w:i w:val="1"/>
          <w:iCs w:val="1"/>
          <w:color w:val="000000"/>
          <w:sz w:val="22"/>
          <w:szCs w:val="22"/>
        </w:rPr>
      </w:pPr>
    </w:p>
    <w:p w:rsidR="09D4BAFA" w:rsidP="09D4BAFA" w:rsidRDefault="09D4BAFA" w14:paraId="0DE68E13" w14:textId="71455893">
      <w:pPr>
        <w:spacing w:line="276" w:lineRule="auto"/>
        <w:rPr>
          <w:rFonts w:ascii="Scala Sans Offc" w:hAnsi="Scala Sans Offc" w:eastAsia="Scala Sans Offc" w:cs="Scala Sans Offc"/>
          <w:i w:val="1"/>
          <w:iCs w:val="1"/>
          <w:color w:val="000000" w:themeColor="text1" w:themeTint="FF" w:themeShade="FF"/>
          <w:sz w:val="22"/>
          <w:szCs w:val="22"/>
        </w:rPr>
      </w:pPr>
    </w:p>
    <w:p w:rsidR="001B2C13" w:rsidP="60516F56" w:rsidRDefault="009479CB" w14:paraId="000000EE" w14:textId="77777777">
      <w:pPr>
        <w:pStyle w:val="Heading2"/>
        <w:spacing w:line="276" w:lineRule="auto"/>
        <w:rPr>
          <w:rFonts w:ascii="Scala Sans Offc" w:hAnsi="Scala Sans Offc" w:eastAsia="Scala Sans Offc" w:cs="Scala Sans Offc"/>
        </w:rPr>
      </w:pPr>
      <w:bookmarkStart w:name="_vh7368h32xzu" w:id="18"/>
      <w:bookmarkEnd w:id="18"/>
      <w:bookmarkStart w:name="_Toc1958002935" w:id="214640332"/>
      <w:r w:rsidRPr="1407F1A0" w:rsidR="009479CB">
        <w:rPr>
          <w:rFonts w:ascii="Scala Sans Offc" w:hAnsi="Scala Sans Offc" w:eastAsia="Scala Sans Offc" w:cs="Scala Sans Offc"/>
        </w:rPr>
        <w:t>3.4</w:t>
      </w:r>
      <w:commentRangeStart w:id="415274895"/>
      <w:commentRangeStart w:id="734028141"/>
      <w:r w:rsidRPr="1407F1A0" w:rsidR="009479CB">
        <w:rPr>
          <w:rFonts w:ascii="Scala Sans Offc" w:hAnsi="Scala Sans Offc" w:eastAsia="Scala Sans Offc" w:cs="Scala Sans Offc"/>
        </w:rPr>
        <w:t xml:space="preserve"> Estimated Study Load</w:t>
      </w:r>
      <w:commentRangeEnd w:id="415274895"/>
      <w:r>
        <w:rPr>
          <w:rStyle w:val="CommentReference"/>
        </w:rPr>
        <w:commentReference w:id="415274895"/>
      </w:r>
      <w:commentRangeEnd w:id="734028141"/>
      <w:r>
        <w:rPr>
          <w:rStyle w:val="CommentReference"/>
        </w:rPr>
        <w:commentReference w:id="734028141"/>
      </w:r>
      <w:bookmarkEnd w:id="214640332"/>
    </w:p>
    <w:p w:rsidR="001B2C13" w:rsidP="60516F56" w:rsidRDefault="001B2C13" w14:paraId="000000EF" w14:textId="77777777">
      <w:pPr>
        <w:spacing w:line="276" w:lineRule="auto"/>
        <w:rPr>
          <w:rFonts w:ascii="Scala Sans Offc" w:hAnsi="Scala Sans Offc" w:eastAsia="Scala Sans Offc" w:cs="Scala Sans Offc"/>
        </w:rPr>
      </w:pPr>
    </w:p>
    <w:p w:rsidR="20DE9538" w:rsidP="09D4BAFA" w:rsidRDefault="20DE9538" w14:paraId="104D8C24" w14:textId="5E55C054">
      <w:pPr>
        <w:pStyle w:val="Normal"/>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Planning your workload over the semester (even tentatively) can help to alleviate stress and pressure around deadlines and exams. The table below presents an estimated split of how your study time should be </w:t>
      </w:r>
      <w:r w:rsidRPr="09D4BAFA" w:rsidR="20DE9538">
        <w:rPr>
          <w:rFonts w:ascii="Scala Sans Offc" w:hAnsi="Scala Sans Offc" w:eastAsia="Scala Sans Offc" w:cs="Scala Sans Offc"/>
          <w:sz w:val="22"/>
          <w:szCs w:val="22"/>
        </w:rPr>
        <w:t>allocated</w:t>
      </w:r>
      <w:r w:rsidRPr="09D4BAFA" w:rsidR="20DE9538">
        <w:rPr>
          <w:rFonts w:ascii="Scala Sans Offc" w:hAnsi="Scala Sans Offc" w:eastAsia="Scala Sans Offc" w:cs="Scala Sans Offc"/>
          <w:sz w:val="22"/>
          <w:szCs w:val="22"/>
        </w:rPr>
        <w:t xml:space="preserve"> in this class. We hope this helps you </w:t>
      </w:r>
      <w:r w:rsidRPr="09D4BAFA" w:rsidR="20DE9538">
        <w:rPr>
          <w:rFonts w:ascii="Scala Sans Offc" w:hAnsi="Scala Sans Offc" w:eastAsia="Scala Sans Offc" w:cs="Scala Sans Offc"/>
          <w:sz w:val="22"/>
          <w:szCs w:val="22"/>
        </w:rPr>
        <w:t>a</w:t>
      </w:r>
      <w:r w:rsidRPr="09D4BAFA" w:rsidR="20DE9538">
        <w:rPr>
          <w:rFonts w:ascii="Scala Sans Offc" w:hAnsi="Scala Sans Offc" w:eastAsia="Scala Sans Offc" w:cs="Scala Sans Offc"/>
          <w:sz w:val="22"/>
          <w:szCs w:val="22"/>
        </w:rPr>
        <w:t>llocate</w:t>
      </w:r>
      <w:r w:rsidRPr="09D4BAFA" w:rsidR="20DE9538">
        <w:rPr>
          <w:rFonts w:ascii="Scala Sans Offc" w:hAnsi="Scala Sans Offc" w:eastAsia="Scala Sans Offc" w:cs="Scala Sans Offc"/>
          <w:sz w:val="22"/>
          <w:szCs w:val="22"/>
        </w:rPr>
        <w:t xml:space="preserve"> time more efficiently within this class, and when juggling multiple classes.</w:t>
      </w:r>
    </w:p>
    <w:p w:rsidR="001B2C13" w:rsidP="60516F56" w:rsidRDefault="001B2C13" w14:paraId="000000F1" w14:textId="77777777">
      <w:pPr>
        <w:spacing w:line="276" w:lineRule="auto"/>
        <w:rPr>
          <w:rFonts w:ascii="Scala Sans Offc" w:hAnsi="Scala Sans Offc" w:eastAsia="Scala Sans Offc" w:cs="Scala Sans Offc"/>
        </w:rPr>
      </w:pPr>
    </w:p>
    <w:tbl>
      <w:tblPr>
        <w:tblW w:w="8760"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400" w:firstRow="0" w:lastRow="0" w:firstColumn="0" w:lastColumn="0" w:noHBand="0" w:noVBand="1"/>
      </w:tblPr>
      <w:tblGrid>
        <w:gridCol w:w="3120"/>
        <w:gridCol w:w="1605"/>
        <w:gridCol w:w="2430"/>
        <w:gridCol w:w="1605"/>
      </w:tblGrid>
      <w:tr w:rsidR="001B2C13" w:rsidTr="09D4BAFA" w14:paraId="316C71C7"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0F2"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color w:val="000000" w:themeColor="text1" w:themeTint="FF" w:themeShade="FF"/>
              </w:rPr>
              <w:t>Activity</w:t>
            </w:r>
          </w:p>
        </w:tc>
        <w:tc>
          <w:tcPr>
            <w:tcW w:w="1605"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0F3" w14:textId="77777777">
            <w:pPr>
              <w:spacing w:line="276" w:lineRule="auto"/>
              <w:jc w:val="both"/>
              <w:rPr>
                <w:rFonts w:ascii="Scala Sans Offc" w:hAnsi="Scala Sans Offc" w:eastAsia="Scala Sans Offc" w:cs="Scala Sans Offc"/>
                <w:b w:val="1"/>
                <w:bCs w:val="1"/>
              </w:rPr>
            </w:pPr>
            <w:r w:rsidRPr="007C358C" w:rsidR="009479CB">
              <w:rPr>
                <w:rFonts w:ascii="Scala Sans Offc" w:hAnsi="Scala Sans Offc" w:eastAsia="Scala Sans Offc" w:cs="Scala Sans Offc"/>
                <w:b w:val="1"/>
                <w:bCs w:val="1"/>
              </w:rPr>
              <w:t xml:space="preserve">No. of </w:t>
            </w:r>
          </w:p>
          <w:p w:rsidR="001B2C13" w:rsidP="007C358C" w:rsidRDefault="009479CB" w14:paraId="000000F4"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rPr>
              <w:t>Sessions</w:t>
            </w:r>
          </w:p>
        </w:tc>
        <w:tc>
          <w:tcPr>
            <w:tcW w:w="243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0F5" w14:textId="77777777">
            <w:pPr>
              <w:spacing w:line="276" w:lineRule="auto"/>
              <w:jc w:val="both"/>
              <w:rPr>
                <w:rFonts w:ascii="Scala Sans Offc" w:hAnsi="Scala Sans Offc" w:eastAsia="Scala Sans Offc" w:cs="Scala Sans Offc"/>
                <w:b w:val="1"/>
                <w:bCs w:val="1"/>
              </w:rPr>
            </w:pPr>
            <w:r w:rsidRPr="007C358C" w:rsidR="009479CB">
              <w:rPr>
                <w:rFonts w:ascii="Scala Sans Offc" w:hAnsi="Scala Sans Offc" w:eastAsia="Scala Sans Offc" w:cs="Scala Sans Offc"/>
                <w:b w:val="1"/>
                <w:bCs w:val="1"/>
              </w:rPr>
              <w:t xml:space="preserve">Estimated Workload </w:t>
            </w:r>
          </w:p>
          <w:p w:rsidR="001B2C13" w:rsidP="007C358C" w:rsidRDefault="009479CB" w14:paraId="000000F6" w14:textId="77777777">
            <w:pPr>
              <w:spacing w:line="276" w:lineRule="auto"/>
              <w:jc w:val="both"/>
              <w:rPr>
                <w:rFonts w:ascii="Scala Sans Offc" w:hAnsi="Scala Sans Offc" w:eastAsia="Scala Sans Offc" w:cs="Scala Sans Offc"/>
                <w:b w:val="1"/>
                <w:bCs w:val="1"/>
              </w:rPr>
            </w:pPr>
            <w:r w:rsidRPr="007C358C" w:rsidR="009479CB">
              <w:rPr>
                <w:rFonts w:ascii="Scala Sans Offc" w:hAnsi="Scala Sans Offc" w:eastAsia="Scala Sans Offc" w:cs="Scala Sans Offc"/>
                <w:b w:val="1"/>
                <w:bCs w:val="1"/>
              </w:rPr>
              <w:t>per session (hours)</w:t>
            </w:r>
          </w:p>
        </w:tc>
        <w:tc>
          <w:tcPr>
            <w:tcW w:w="1605"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0F7" w14:textId="77777777">
            <w:pPr>
              <w:spacing w:line="276" w:lineRule="auto"/>
              <w:jc w:val="both"/>
              <w:rPr>
                <w:rFonts w:ascii="Scala Sans Offc" w:hAnsi="Scala Sans Offc" w:eastAsia="Scala Sans Offc" w:cs="Scala Sans Offc"/>
                <w:b w:val="1"/>
                <w:bCs w:val="1"/>
              </w:rPr>
            </w:pPr>
            <w:r w:rsidRPr="007C358C" w:rsidR="009479CB">
              <w:rPr>
                <w:rFonts w:ascii="Scala Sans Offc" w:hAnsi="Scala Sans Offc" w:eastAsia="Scala Sans Offc" w:cs="Scala Sans Offc"/>
                <w:b w:val="1"/>
                <w:bCs w:val="1"/>
              </w:rPr>
              <w:t xml:space="preserve">Estimated </w:t>
            </w:r>
          </w:p>
          <w:p w:rsidR="001B2C13" w:rsidP="007C358C" w:rsidRDefault="009479CB" w14:paraId="000000F8"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rPr>
              <w:t>Workload</w:t>
            </w:r>
          </w:p>
        </w:tc>
      </w:tr>
      <w:tr w:rsidR="001B2C13" w:rsidTr="09D4BAFA" w14:paraId="31340190"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0F9"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rPr>
              <w:t>[A]: Graded Assessments</w:t>
            </w: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0FA" w14:textId="77777777">
            <w:pPr>
              <w:spacing w:line="276" w:lineRule="auto"/>
              <w:jc w:val="both"/>
              <w:rPr>
                <w:rFonts w:ascii="Scala Sans Offc" w:hAnsi="Scala Sans Offc" w:eastAsia="Scala Sans Offc" w:cs="Scala Sans Offc"/>
                <w:color w:val="000000"/>
              </w:rPr>
            </w:pPr>
          </w:p>
        </w:tc>
        <w:tc>
          <w:tcPr>
            <w:tcW w:w="2430" w:type="dxa"/>
            <w:tcBorders>
              <w:top w:val="single" w:color="003366" w:sz="4" w:space="0"/>
              <w:left w:val="single" w:color="003366" w:sz="4" w:space="0"/>
              <w:bottom w:val="single" w:color="003366" w:sz="4" w:space="0"/>
              <w:right w:val="single" w:color="003366" w:sz="4" w:space="0"/>
            </w:tcBorders>
            <w:tcMar/>
          </w:tcPr>
          <w:p w:rsidR="001B2C13" w:rsidRDefault="001B2C13" w14:paraId="000000FB" w14:textId="77777777">
            <w:pPr>
              <w:spacing w:line="276" w:lineRule="auto"/>
              <w:jc w:val="both"/>
              <w:rPr>
                <w:rFonts w:ascii="Scala Sans Offc" w:hAnsi="Scala Sans Offc" w:eastAsia="Scala Sans Offc" w:cs="Scala Sans Offc"/>
                <w:color w:val="000000"/>
              </w:rPr>
            </w:pP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0FC" w14:textId="77777777">
            <w:pPr>
              <w:spacing w:line="276" w:lineRule="auto"/>
              <w:jc w:val="both"/>
              <w:rPr>
                <w:rFonts w:ascii="Scala Sans Offc" w:hAnsi="Scala Sans Offc" w:eastAsia="Scala Sans Offc" w:cs="Scala Sans Offc"/>
                <w:color w:val="000000"/>
              </w:rPr>
            </w:pPr>
          </w:p>
        </w:tc>
      </w:tr>
      <w:tr w:rsidR="001B2C13" w:rsidTr="09D4BAFA" w14:paraId="30FE3901"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RDefault="009479CB" w14:paraId="00000101" w14:textId="65CED08C">
            <w:pPr>
              <w:spacing w:line="276" w:lineRule="auto"/>
              <w:jc w:val="both"/>
              <w:rPr>
                <w:rFonts w:ascii="Scala Sans Offc" w:hAnsi="Scala Sans Offc" w:eastAsia="Scala Sans Offc" w:cs="Scala Sans Offc"/>
                <w:color w:val="000000"/>
              </w:rPr>
            </w:pPr>
            <w:r w:rsidRPr="28E8E52F" w:rsidR="009479CB">
              <w:rPr>
                <w:rFonts w:ascii="Scala Sans Offc" w:hAnsi="Scala Sans Offc" w:eastAsia="Scala Sans Offc" w:cs="Scala Sans Offc"/>
              </w:rPr>
              <w:t>Final Exam</w:t>
            </w:r>
            <w:r w:rsidRPr="28E8E52F" w:rsidR="63890376">
              <w:rPr>
                <w:rFonts w:ascii="Scala Sans Offc" w:hAnsi="Scala Sans Offc" w:eastAsia="Scala Sans Offc" w:cs="Scala Sans Offc"/>
              </w:rPr>
              <w:t xml:space="preserve"> Preparation</w:t>
            </w: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9479CB" w14:paraId="00000102" w14:textId="77777777">
            <w:pPr>
              <w:spacing w:line="276" w:lineRule="auto"/>
              <w:jc w:val="both"/>
              <w:rPr>
                <w:rFonts w:ascii="Scala Sans Offc" w:hAnsi="Scala Sans Offc" w:eastAsia="Scala Sans Offc" w:cs="Scala Sans Offc"/>
                <w:color w:val="000000"/>
              </w:rPr>
            </w:pPr>
            <w:r w:rsidRPr="007C358C" w:rsidR="009479CB">
              <w:rPr>
                <w:rFonts w:ascii="Scala Sans Offc" w:hAnsi="Scala Sans Offc" w:eastAsia="Scala Sans Offc" w:cs="Scala Sans Offc"/>
              </w:rPr>
              <w:t>1</w:t>
            </w:r>
          </w:p>
        </w:tc>
        <w:tc>
          <w:tcPr>
            <w:tcW w:w="2430" w:type="dxa"/>
            <w:tcBorders>
              <w:top w:val="single" w:color="003366" w:sz="4" w:space="0"/>
              <w:left w:val="single" w:color="003366" w:sz="4" w:space="0"/>
              <w:bottom w:val="single" w:color="003366" w:sz="4" w:space="0"/>
              <w:right w:val="single" w:color="003366" w:sz="4" w:space="0"/>
            </w:tcBorders>
            <w:tcMar/>
          </w:tcPr>
          <w:p w:rsidR="001B2C13" w:rsidP="28E8E52F" w:rsidRDefault="009479CB" w14:paraId="00000103" w14:textId="2B2C3388">
            <w:pPr>
              <w:spacing w:line="276" w:lineRule="auto"/>
              <w:jc w:val="both"/>
              <w:rPr>
                <w:rFonts w:ascii="Scala Sans Offc" w:hAnsi="Scala Sans Offc" w:eastAsia="Scala Sans Offc" w:cs="Scala Sans Offc"/>
              </w:rPr>
            </w:pPr>
            <w:r w:rsidRPr="09D4BAFA" w:rsidR="245BB1AA">
              <w:rPr>
                <w:rFonts w:ascii="Scala Sans Offc" w:hAnsi="Scala Sans Offc" w:eastAsia="Scala Sans Offc" w:cs="Scala Sans Offc"/>
              </w:rPr>
              <w:t>40</w:t>
            </w:r>
          </w:p>
        </w:tc>
        <w:tc>
          <w:tcPr>
            <w:tcW w:w="1605" w:type="dxa"/>
            <w:tcBorders>
              <w:top w:val="single" w:color="003366" w:sz="4" w:space="0"/>
              <w:left w:val="single" w:color="003366" w:sz="4" w:space="0"/>
              <w:bottom w:val="single" w:color="003366" w:sz="4" w:space="0"/>
              <w:right w:val="single" w:color="003366" w:sz="4" w:space="0"/>
            </w:tcBorders>
            <w:tcMar/>
          </w:tcPr>
          <w:p w:rsidR="001B2C13" w:rsidP="28E8E52F" w:rsidRDefault="009479CB" w14:paraId="00000104" w14:textId="6984FFB8">
            <w:pPr>
              <w:spacing w:line="276" w:lineRule="auto"/>
              <w:jc w:val="both"/>
              <w:rPr>
                <w:rFonts w:ascii="Scala Sans Offc" w:hAnsi="Scala Sans Offc" w:eastAsia="Scala Sans Offc" w:cs="Scala Sans Offc"/>
              </w:rPr>
            </w:pPr>
            <w:r w:rsidRPr="09D4BAFA" w:rsidR="29B62462">
              <w:rPr>
                <w:rFonts w:ascii="Scala Sans Offc" w:hAnsi="Scala Sans Offc" w:eastAsia="Scala Sans Offc" w:cs="Scala Sans Offc"/>
              </w:rPr>
              <w:t>40</w:t>
            </w:r>
          </w:p>
        </w:tc>
      </w:tr>
      <w:tr w:rsidR="001B2C13" w:rsidTr="09D4BAFA" w14:paraId="30E6DBD5"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105"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rPr>
              <w:t xml:space="preserve">[B]: Class Time </w:t>
            </w: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106" w14:textId="77777777">
            <w:pPr>
              <w:spacing w:line="276" w:lineRule="auto"/>
              <w:jc w:val="both"/>
              <w:rPr>
                <w:rFonts w:ascii="Scala Sans Offc" w:hAnsi="Scala Sans Offc" w:eastAsia="Scala Sans Offc" w:cs="Scala Sans Offc"/>
                <w:color w:val="000000"/>
              </w:rPr>
            </w:pPr>
          </w:p>
        </w:tc>
        <w:tc>
          <w:tcPr>
            <w:tcW w:w="2430" w:type="dxa"/>
            <w:tcBorders>
              <w:top w:val="single" w:color="003366" w:sz="4" w:space="0"/>
              <w:left w:val="single" w:color="003366" w:sz="4" w:space="0"/>
              <w:bottom w:val="single" w:color="003366" w:sz="4" w:space="0"/>
              <w:right w:val="single" w:color="003366" w:sz="4" w:space="0"/>
            </w:tcBorders>
            <w:tcMar/>
          </w:tcPr>
          <w:p w:rsidR="001B2C13" w:rsidRDefault="001B2C13" w14:paraId="00000107" w14:textId="77777777">
            <w:pPr>
              <w:spacing w:line="276" w:lineRule="auto"/>
              <w:jc w:val="both"/>
              <w:rPr>
                <w:rFonts w:ascii="Scala Sans Offc" w:hAnsi="Scala Sans Offc" w:eastAsia="Scala Sans Offc" w:cs="Scala Sans Offc"/>
                <w:color w:val="000000"/>
              </w:rPr>
            </w:pP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108" w14:textId="77777777">
            <w:pPr>
              <w:spacing w:line="276" w:lineRule="auto"/>
              <w:jc w:val="both"/>
              <w:rPr>
                <w:rFonts w:ascii="Scala Sans Offc" w:hAnsi="Scala Sans Offc" w:eastAsia="Scala Sans Offc" w:cs="Scala Sans Offc"/>
                <w:color w:val="000000"/>
              </w:rPr>
            </w:pPr>
          </w:p>
        </w:tc>
      </w:tr>
      <w:tr w:rsidR="001B2C13" w:rsidTr="09D4BAFA" w14:paraId="495EC5EA"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1B3285FB" w:rsidRDefault="009479CB" w14:paraId="00000109" w14:textId="77777777">
            <w:pPr>
              <w:spacing w:line="276" w:lineRule="auto"/>
              <w:jc w:val="both"/>
              <w:rPr>
                <w:rFonts w:ascii="Scala Sans Offc" w:hAnsi="Scala Sans Offc" w:eastAsia="Scala Sans Offc" w:cs="Scala Sans Offc"/>
              </w:rPr>
            </w:pPr>
            <w:r w:rsidRPr="1B3285FB" w:rsidR="009479CB">
              <w:rPr>
                <w:rFonts w:ascii="Scala Sans Offc" w:hAnsi="Scala Sans Offc" w:eastAsia="Scala Sans Offc" w:cs="Scala Sans Offc"/>
              </w:rPr>
              <w:t>Lectures</w:t>
            </w:r>
            <w:r w:rsidRPr="1B3285FB" w:rsidR="009479CB">
              <w:rPr>
                <w:rFonts w:ascii="Scala Sans Offc" w:hAnsi="Scala Sans Offc" w:eastAsia="Scala Sans Offc" w:cs="Scala Sans Offc"/>
              </w:rPr>
              <w:t xml:space="preserve"> </w:t>
            </w:r>
          </w:p>
        </w:tc>
        <w:tc>
          <w:tcPr>
            <w:tcW w:w="160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0A" w14:textId="20FDCEBF">
            <w:pPr>
              <w:spacing w:line="276" w:lineRule="auto"/>
              <w:jc w:val="both"/>
              <w:rPr>
                <w:rFonts w:ascii="Scala Sans Offc" w:hAnsi="Scala Sans Offc" w:eastAsia="Scala Sans Offc" w:cs="Scala Sans Offc"/>
              </w:rPr>
            </w:pPr>
            <w:r w:rsidRPr="09D4BAFA" w:rsidR="506F4425">
              <w:rPr>
                <w:rFonts w:ascii="Scala Sans Offc" w:hAnsi="Scala Sans Offc" w:eastAsia="Scala Sans Offc" w:cs="Scala Sans Offc"/>
              </w:rPr>
              <w:t>8</w:t>
            </w:r>
          </w:p>
        </w:tc>
        <w:tc>
          <w:tcPr>
            <w:tcW w:w="2430"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0B" w14:textId="323A6366">
            <w:pPr>
              <w:spacing w:line="276" w:lineRule="auto"/>
              <w:jc w:val="both"/>
              <w:rPr>
                <w:rFonts w:ascii="Scala Sans Offc" w:hAnsi="Scala Sans Offc" w:eastAsia="Scala Sans Offc" w:cs="Scala Sans Offc"/>
              </w:rPr>
            </w:pPr>
            <w:r w:rsidRPr="09D4BAFA" w:rsidR="391D4BA9">
              <w:rPr>
                <w:rFonts w:ascii="Scala Sans Offc" w:hAnsi="Scala Sans Offc" w:eastAsia="Scala Sans Offc" w:cs="Scala Sans Offc"/>
              </w:rPr>
              <w:t>2</w:t>
            </w:r>
          </w:p>
        </w:tc>
        <w:tc>
          <w:tcPr>
            <w:tcW w:w="160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0C" w14:textId="3F8201ED">
            <w:pPr>
              <w:spacing w:line="276" w:lineRule="auto"/>
              <w:jc w:val="both"/>
              <w:rPr>
                <w:rFonts w:ascii="Scala Sans Offc" w:hAnsi="Scala Sans Offc" w:eastAsia="Scala Sans Offc" w:cs="Scala Sans Offc"/>
              </w:rPr>
            </w:pPr>
            <w:r w:rsidRPr="09D4BAFA" w:rsidR="43D87801">
              <w:rPr>
                <w:rFonts w:ascii="Scala Sans Offc" w:hAnsi="Scala Sans Offc" w:eastAsia="Scala Sans Offc" w:cs="Scala Sans Offc"/>
              </w:rPr>
              <w:t>16</w:t>
            </w:r>
          </w:p>
        </w:tc>
      </w:tr>
      <w:tr w:rsidR="001B2C13" w:rsidTr="09D4BAFA" w14:paraId="10C791C7"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1B3285FB" w:rsidRDefault="009479CB" w14:paraId="0000010D" w14:textId="77777777">
            <w:pPr>
              <w:spacing w:line="276" w:lineRule="auto"/>
              <w:jc w:val="both"/>
              <w:rPr>
                <w:rFonts w:ascii="Scala Sans Offc" w:hAnsi="Scala Sans Offc" w:eastAsia="Scala Sans Offc" w:cs="Scala Sans Offc"/>
              </w:rPr>
            </w:pPr>
            <w:r w:rsidRPr="1B3285FB" w:rsidR="009479CB">
              <w:rPr>
                <w:rFonts w:ascii="Scala Sans Offc" w:hAnsi="Scala Sans Offc" w:eastAsia="Scala Sans Offc" w:cs="Scala Sans Offc"/>
              </w:rPr>
              <w:t>Computer Labs</w:t>
            </w:r>
          </w:p>
        </w:tc>
        <w:tc>
          <w:tcPr>
            <w:tcW w:w="1605" w:type="dxa"/>
            <w:tcBorders>
              <w:top w:val="single" w:color="003366" w:sz="4" w:space="0"/>
              <w:left w:val="single" w:color="003366" w:sz="4" w:space="0"/>
              <w:bottom w:val="single" w:color="003366" w:sz="4" w:space="0"/>
              <w:right w:val="single" w:color="003366" w:sz="4" w:space="0"/>
            </w:tcBorders>
            <w:tcMar/>
          </w:tcPr>
          <w:p w:rsidR="001B2C13" w:rsidP="1B3285FB" w:rsidRDefault="009479CB" w14:paraId="0000010E" w14:textId="772D6B93">
            <w:pPr>
              <w:spacing w:line="276" w:lineRule="auto"/>
              <w:jc w:val="both"/>
              <w:rPr>
                <w:rFonts w:ascii="Scala Sans Offc" w:hAnsi="Scala Sans Offc" w:eastAsia="Scala Sans Offc" w:cs="Scala Sans Offc"/>
              </w:rPr>
            </w:pPr>
            <w:r w:rsidRPr="09D4BAFA" w:rsidR="5DB2731D">
              <w:rPr>
                <w:rFonts w:ascii="Scala Sans Offc" w:hAnsi="Scala Sans Offc" w:eastAsia="Scala Sans Offc" w:cs="Scala Sans Offc"/>
              </w:rPr>
              <w:t>6</w:t>
            </w:r>
          </w:p>
        </w:tc>
        <w:tc>
          <w:tcPr>
            <w:tcW w:w="2430"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0F" w14:textId="21D4EAB1">
            <w:pPr>
              <w:spacing w:line="276" w:lineRule="auto"/>
              <w:jc w:val="both"/>
              <w:rPr>
                <w:rFonts w:ascii="Scala Sans Offc" w:hAnsi="Scala Sans Offc" w:eastAsia="Scala Sans Offc" w:cs="Scala Sans Offc"/>
              </w:rPr>
            </w:pPr>
            <w:r w:rsidRPr="09D4BAFA" w:rsidR="0AB414A4">
              <w:rPr>
                <w:rFonts w:ascii="Scala Sans Offc" w:hAnsi="Scala Sans Offc" w:eastAsia="Scala Sans Offc" w:cs="Scala Sans Offc"/>
              </w:rPr>
              <w:t>2</w:t>
            </w:r>
          </w:p>
        </w:tc>
        <w:tc>
          <w:tcPr>
            <w:tcW w:w="1605" w:type="dxa"/>
            <w:tcBorders>
              <w:top w:val="single" w:color="003366" w:sz="4" w:space="0"/>
              <w:left w:val="single" w:color="003366" w:sz="4" w:space="0"/>
              <w:bottom w:val="single" w:color="003366" w:sz="4" w:space="0"/>
              <w:right w:val="single" w:color="003366" w:sz="4" w:space="0"/>
            </w:tcBorders>
            <w:tcMar/>
          </w:tcPr>
          <w:p w:rsidR="001B2C13" w:rsidP="1B3285FB" w:rsidRDefault="009479CB" w14:paraId="00000110" w14:textId="46C65B40">
            <w:pPr>
              <w:spacing w:line="276" w:lineRule="auto"/>
              <w:jc w:val="both"/>
              <w:rPr>
                <w:rFonts w:ascii="Scala Sans Offc" w:hAnsi="Scala Sans Offc" w:eastAsia="Scala Sans Offc" w:cs="Scala Sans Offc"/>
              </w:rPr>
            </w:pPr>
            <w:r w:rsidRPr="09D4BAFA" w:rsidR="393B1BC1">
              <w:rPr>
                <w:rFonts w:ascii="Scala Sans Offc" w:hAnsi="Scala Sans Offc" w:eastAsia="Scala Sans Offc" w:cs="Scala Sans Offc"/>
              </w:rPr>
              <w:t>1</w:t>
            </w:r>
            <w:r w:rsidRPr="09D4BAFA" w:rsidR="590B79F6">
              <w:rPr>
                <w:rFonts w:ascii="Scala Sans Offc" w:hAnsi="Scala Sans Offc" w:eastAsia="Scala Sans Offc" w:cs="Scala Sans Offc"/>
              </w:rPr>
              <w:t>2</w:t>
            </w:r>
          </w:p>
        </w:tc>
      </w:tr>
      <w:tr w:rsidR="001B2C13" w:rsidTr="09D4BAFA" w14:paraId="42B2D8CA"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111" w14:textId="77777777">
            <w:pPr>
              <w:spacing w:line="276" w:lineRule="auto"/>
              <w:jc w:val="both"/>
              <w:rPr>
                <w:rFonts w:ascii="Scala Sans Offc" w:hAnsi="Scala Sans Offc" w:eastAsia="Scala Sans Offc" w:cs="Scala Sans Offc"/>
                <w:b w:val="1"/>
                <w:bCs w:val="1"/>
              </w:rPr>
            </w:pPr>
            <w:r w:rsidRPr="007C358C" w:rsidR="009479CB">
              <w:rPr>
                <w:rFonts w:ascii="Scala Sans Offc" w:hAnsi="Scala Sans Offc" w:eastAsia="Scala Sans Offc" w:cs="Scala Sans Offc"/>
                <w:b w:val="1"/>
                <w:bCs w:val="1"/>
              </w:rPr>
              <w:t xml:space="preserve">[C]: Self Study </w:t>
            </w: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112" w14:textId="77777777">
            <w:pPr>
              <w:spacing w:line="276" w:lineRule="auto"/>
              <w:jc w:val="both"/>
              <w:rPr>
                <w:rFonts w:ascii="Scala Sans Offc" w:hAnsi="Scala Sans Offc" w:eastAsia="Scala Sans Offc" w:cs="Scala Sans Offc"/>
                <w:color w:val="000000"/>
              </w:rPr>
            </w:pPr>
          </w:p>
        </w:tc>
        <w:tc>
          <w:tcPr>
            <w:tcW w:w="2430" w:type="dxa"/>
            <w:tcBorders>
              <w:top w:val="single" w:color="003366" w:sz="4" w:space="0"/>
              <w:left w:val="single" w:color="003366" w:sz="4" w:space="0"/>
              <w:bottom w:val="single" w:color="003366" w:sz="4" w:space="0"/>
              <w:right w:val="single" w:color="003366" w:sz="4" w:space="0"/>
            </w:tcBorders>
            <w:tcMar/>
          </w:tcPr>
          <w:p w:rsidR="001B2C13" w:rsidRDefault="001B2C13" w14:paraId="00000113" w14:textId="77777777">
            <w:pPr>
              <w:spacing w:line="276" w:lineRule="auto"/>
              <w:jc w:val="both"/>
              <w:rPr>
                <w:rFonts w:ascii="Scala Sans Offc" w:hAnsi="Scala Sans Offc" w:eastAsia="Scala Sans Offc" w:cs="Scala Sans Offc"/>
                <w:color w:val="000000"/>
              </w:rPr>
            </w:pPr>
          </w:p>
        </w:tc>
        <w:tc>
          <w:tcPr>
            <w:tcW w:w="1605" w:type="dxa"/>
            <w:tcBorders>
              <w:top w:val="single" w:color="003366" w:sz="4" w:space="0"/>
              <w:left w:val="single" w:color="003366" w:sz="4" w:space="0"/>
              <w:bottom w:val="single" w:color="003366" w:sz="4" w:space="0"/>
              <w:right w:val="single" w:color="003366" w:sz="4" w:space="0"/>
            </w:tcBorders>
            <w:tcMar/>
          </w:tcPr>
          <w:p w:rsidR="001B2C13" w:rsidRDefault="001B2C13" w14:paraId="00000114" w14:textId="77777777">
            <w:pPr>
              <w:spacing w:line="276" w:lineRule="auto"/>
              <w:jc w:val="both"/>
              <w:rPr>
                <w:rFonts w:ascii="Scala Sans Offc" w:hAnsi="Scala Sans Offc" w:eastAsia="Scala Sans Offc" w:cs="Scala Sans Offc"/>
                <w:color w:val="000000"/>
              </w:rPr>
            </w:pPr>
          </w:p>
        </w:tc>
      </w:tr>
      <w:tr w:rsidR="09D4BAFA" w:rsidTr="09D4BAFA" w14:paraId="35338E20">
        <w:trPr>
          <w:trHeight w:val="300"/>
        </w:trPr>
        <w:tc>
          <w:tcPr>
            <w:tcW w:w="3120" w:type="dxa"/>
            <w:tcBorders>
              <w:top w:val="single" w:color="003366" w:sz="4" w:space="0"/>
              <w:left w:val="single" w:color="003366" w:sz="4" w:space="0"/>
              <w:bottom w:val="single" w:color="003366" w:sz="4" w:space="0"/>
              <w:right w:val="single" w:color="003366" w:sz="4" w:space="0"/>
            </w:tcBorders>
            <w:tcMar/>
          </w:tcPr>
          <w:p w:rsidR="63450DFF" w:rsidP="09D4BAFA" w:rsidRDefault="63450DFF" w14:paraId="47B18521" w14:textId="42FCF9C3">
            <w:pPr>
              <w:pStyle w:val="Normal"/>
              <w:spacing w:line="276" w:lineRule="auto"/>
              <w:jc w:val="both"/>
              <w:rPr>
                <w:rFonts w:ascii="Scala Sans Offc" w:hAnsi="Scala Sans Offc" w:eastAsia="Scala Sans Offc" w:cs="Scala Sans Offc"/>
              </w:rPr>
            </w:pPr>
            <w:r w:rsidRPr="09D4BAFA" w:rsidR="63450DFF">
              <w:rPr>
                <w:rFonts w:ascii="Scala Sans Offc" w:hAnsi="Scala Sans Offc" w:eastAsia="Scala Sans Offc" w:cs="Scala Sans Offc"/>
              </w:rPr>
              <w:t>Lab Assignment Prep</w:t>
            </w:r>
          </w:p>
        </w:tc>
        <w:tc>
          <w:tcPr>
            <w:tcW w:w="1605" w:type="dxa"/>
            <w:tcBorders>
              <w:top w:val="single" w:color="003366" w:sz="4" w:space="0"/>
              <w:left w:val="single" w:color="003366" w:sz="4" w:space="0"/>
              <w:bottom w:val="single" w:color="003366" w:sz="4" w:space="0"/>
              <w:right w:val="single" w:color="003366" w:sz="4" w:space="0"/>
            </w:tcBorders>
            <w:tcMar/>
          </w:tcPr>
          <w:p w:rsidR="63450DFF" w:rsidP="09D4BAFA" w:rsidRDefault="63450DFF" w14:paraId="66A991C9" w14:textId="298E4218">
            <w:pPr>
              <w:pStyle w:val="Normal"/>
              <w:spacing w:line="276" w:lineRule="auto"/>
              <w:jc w:val="both"/>
              <w:rPr>
                <w:rFonts w:ascii="Scala Sans Offc" w:hAnsi="Scala Sans Offc" w:eastAsia="Scala Sans Offc" w:cs="Scala Sans Offc"/>
              </w:rPr>
            </w:pPr>
            <w:r w:rsidRPr="09D4BAFA" w:rsidR="63450DFF">
              <w:rPr>
                <w:rFonts w:ascii="Scala Sans Offc" w:hAnsi="Scala Sans Offc" w:eastAsia="Scala Sans Offc" w:cs="Scala Sans Offc"/>
              </w:rPr>
              <w:t>6</w:t>
            </w:r>
          </w:p>
        </w:tc>
        <w:tc>
          <w:tcPr>
            <w:tcW w:w="2430" w:type="dxa"/>
            <w:tcBorders>
              <w:top w:val="single" w:color="003366" w:sz="4" w:space="0"/>
              <w:left w:val="single" w:color="003366" w:sz="4" w:space="0"/>
              <w:bottom w:val="single" w:color="003366" w:sz="4" w:space="0"/>
              <w:right w:val="single" w:color="003366" w:sz="4" w:space="0"/>
            </w:tcBorders>
            <w:tcMar/>
          </w:tcPr>
          <w:p w:rsidR="6140EF2B" w:rsidP="09D4BAFA" w:rsidRDefault="6140EF2B" w14:paraId="16F48DC0" w14:textId="0C07D8F1">
            <w:pPr>
              <w:pStyle w:val="Normal"/>
              <w:spacing w:line="276" w:lineRule="auto"/>
              <w:jc w:val="both"/>
              <w:rPr>
                <w:rFonts w:ascii="Scala Sans Offc" w:hAnsi="Scala Sans Offc" w:eastAsia="Scala Sans Offc" w:cs="Scala Sans Offc"/>
              </w:rPr>
            </w:pPr>
            <w:r w:rsidRPr="09D4BAFA" w:rsidR="6140EF2B">
              <w:rPr>
                <w:rFonts w:ascii="Scala Sans Offc" w:hAnsi="Scala Sans Offc" w:eastAsia="Scala Sans Offc" w:cs="Scala Sans Offc"/>
              </w:rPr>
              <w:t>6</w:t>
            </w:r>
          </w:p>
        </w:tc>
        <w:tc>
          <w:tcPr>
            <w:tcW w:w="1605" w:type="dxa"/>
            <w:tcBorders>
              <w:top w:val="single" w:color="003366" w:sz="4" w:space="0"/>
              <w:left w:val="single" w:color="003366" w:sz="4" w:space="0"/>
              <w:bottom w:val="single" w:color="003366" w:sz="4" w:space="0"/>
              <w:right w:val="single" w:color="003366" w:sz="4" w:space="0"/>
            </w:tcBorders>
            <w:tcMar/>
          </w:tcPr>
          <w:p w:rsidR="7A4F18F4" w:rsidP="09D4BAFA" w:rsidRDefault="7A4F18F4" w14:paraId="2A8951F3" w14:textId="2E51A3A7">
            <w:pPr>
              <w:pStyle w:val="Normal"/>
              <w:spacing w:line="276" w:lineRule="auto"/>
              <w:jc w:val="both"/>
              <w:rPr>
                <w:rFonts w:ascii="Scala Sans Offc" w:hAnsi="Scala Sans Offc" w:eastAsia="Scala Sans Offc" w:cs="Scala Sans Offc"/>
              </w:rPr>
            </w:pPr>
            <w:r w:rsidRPr="09D4BAFA" w:rsidR="7A4F18F4">
              <w:rPr>
                <w:rFonts w:ascii="Scala Sans Offc" w:hAnsi="Scala Sans Offc" w:eastAsia="Scala Sans Offc" w:cs="Scala Sans Offc"/>
              </w:rPr>
              <w:t>36</w:t>
            </w:r>
          </w:p>
        </w:tc>
      </w:tr>
      <w:tr w:rsidR="09D4BAFA" w:rsidTr="09D4BAFA" w14:paraId="1105793E">
        <w:trPr>
          <w:trHeight w:val="300"/>
        </w:trPr>
        <w:tc>
          <w:tcPr>
            <w:tcW w:w="3120" w:type="dxa"/>
            <w:tcBorders>
              <w:top w:val="single" w:color="003366" w:sz="4" w:space="0"/>
              <w:left w:val="single" w:color="003366" w:sz="4" w:space="0"/>
              <w:bottom w:val="single" w:color="003366" w:sz="4" w:space="0"/>
              <w:right w:val="single" w:color="003366" w:sz="4" w:space="0"/>
            </w:tcBorders>
            <w:tcMar/>
          </w:tcPr>
          <w:p w:rsidR="63450DFF" w:rsidP="09D4BAFA" w:rsidRDefault="63450DFF" w14:paraId="1DF42CC3" w14:textId="11170956">
            <w:pPr>
              <w:pStyle w:val="Normal"/>
              <w:spacing w:line="276" w:lineRule="auto"/>
              <w:jc w:val="both"/>
              <w:rPr>
                <w:rFonts w:ascii="Scala Sans Offc" w:hAnsi="Scala Sans Offc" w:eastAsia="Scala Sans Offc" w:cs="Scala Sans Offc"/>
              </w:rPr>
            </w:pPr>
            <w:r w:rsidRPr="09D4BAFA" w:rsidR="63450DFF">
              <w:rPr>
                <w:rFonts w:ascii="Scala Sans Offc" w:hAnsi="Scala Sans Offc" w:eastAsia="Scala Sans Offc" w:cs="Scala Sans Offc"/>
              </w:rPr>
              <w:t>Note taking</w:t>
            </w:r>
          </w:p>
        </w:tc>
        <w:tc>
          <w:tcPr>
            <w:tcW w:w="1605" w:type="dxa"/>
            <w:tcBorders>
              <w:top w:val="single" w:color="003366" w:sz="4" w:space="0"/>
              <w:left w:val="single" w:color="003366" w:sz="4" w:space="0"/>
              <w:bottom w:val="single" w:color="003366" w:sz="4" w:space="0"/>
              <w:right w:val="single" w:color="003366" w:sz="4" w:space="0"/>
            </w:tcBorders>
            <w:tcMar/>
          </w:tcPr>
          <w:p w:rsidR="63450DFF" w:rsidP="09D4BAFA" w:rsidRDefault="63450DFF" w14:paraId="00CFDA1C" w14:textId="48BE5198">
            <w:pPr>
              <w:pStyle w:val="Normal"/>
              <w:spacing w:line="276" w:lineRule="auto"/>
              <w:jc w:val="both"/>
              <w:rPr>
                <w:rFonts w:ascii="Scala Sans Offc" w:hAnsi="Scala Sans Offc" w:eastAsia="Scala Sans Offc" w:cs="Scala Sans Offc"/>
              </w:rPr>
            </w:pPr>
            <w:r w:rsidRPr="09D4BAFA" w:rsidR="63450DFF">
              <w:rPr>
                <w:rFonts w:ascii="Scala Sans Offc" w:hAnsi="Scala Sans Offc" w:eastAsia="Scala Sans Offc" w:cs="Scala Sans Offc"/>
              </w:rPr>
              <w:t>8</w:t>
            </w:r>
          </w:p>
        </w:tc>
        <w:tc>
          <w:tcPr>
            <w:tcW w:w="2430" w:type="dxa"/>
            <w:tcBorders>
              <w:top w:val="single" w:color="003366" w:sz="4" w:space="0"/>
              <w:left w:val="single" w:color="003366" w:sz="4" w:space="0"/>
              <w:bottom w:val="single" w:color="003366" w:sz="4" w:space="0"/>
              <w:right w:val="single" w:color="003366" w:sz="4" w:space="0"/>
            </w:tcBorders>
            <w:tcMar/>
          </w:tcPr>
          <w:p w:rsidR="3CB0391C" w:rsidP="09D4BAFA" w:rsidRDefault="3CB0391C" w14:paraId="78F36134" w14:textId="4F81D129">
            <w:pPr>
              <w:pStyle w:val="Normal"/>
              <w:spacing w:line="276" w:lineRule="auto"/>
              <w:jc w:val="both"/>
              <w:rPr>
                <w:rFonts w:ascii="Scala Sans Offc" w:hAnsi="Scala Sans Offc" w:eastAsia="Scala Sans Offc" w:cs="Scala Sans Offc"/>
              </w:rPr>
            </w:pPr>
            <w:r w:rsidRPr="09D4BAFA" w:rsidR="3CB0391C">
              <w:rPr>
                <w:rFonts w:ascii="Scala Sans Offc" w:hAnsi="Scala Sans Offc" w:eastAsia="Scala Sans Offc" w:cs="Scala Sans Offc"/>
              </w:rPr>
              <w:t>4</w:t>
            </w:r>
          </w:p>
        </w:tc>
        <w:tc>
          <w:tcPr>
            <w:tcW w:w="1605" w:type="dxa"/>
            <w:tcBorders>
              <w:top w:val="single" w:color="003366" w:sz="4" w:space="0"/>
              <w:left w:val="single" w:color="003366" w:sz="4" w:space="0"/>
              <w:bottom w:val="single" w:color="003366" w:sz="4" w:space="0"/>
              <w:right w:val="single" w:color="003366" w:sz="4" w:space="0"/>
            </w:tcBorders>
            <w:tcMar/>
          </w:tcPr>
          <w:p w:rsidR="58C7A1EE" w:rsidP="09D4BAFA" w:rsidRDefault="58C7A1EE" w14:paraId="3393ED21" w14:textId="0328255E">
            <w:pPr>
              <w:pStyle w:val="Normal"/>
              <w:spacing w:line="276" w:lineRule="auto"/>
              <w:jc w:val="both"/>
              <w:rPr>
                <w:rFonts w:ascii="Scala Sans Offc" w:hAnsi="Scala Sans Offc" w:eastAsia="Scala Sans Offc" w:cs="Scala Sans Offc"/>
              </w:rPr>
            </w:pPr>
            <w:r w:rsidRPr="09D4BAFA" w:rsidR="58C7A1EE">
              <w:rPr>
                <w:rFonts w:ascii="Scala Sans Offc" w:hAnsi="Scala Sans Offc" w:eastAsia="Scala Sans Offc" w:cs="Scala Sans Offc"/>
              </w:rPr>
              <w:t>32</w:t>
            </w:r>
          </w:p>
        </w:tc>
      </w:tr>
      <w:tr w:rsidR="001B2C13" w:rsidTr="09D4BAFA" w14:paraId="69DC7A67"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RDefault="009479CB" w14:paraId="00000115" w14:textId="022DD5AF">
            <w:pPr>
              <w:spacing w:line="276" w:lineRule="auto"/>
              <w:jc w:val="both"/>
              <w:rPr>
                <w:rFonts w:ascii="Scala Sans Offc" w:hAnsi="Scala Sans Offc" w:eastAsia="Scala Sans Offc" w:cs="Scala Sans Offc"/>
              </w:rPr>
            </w:pPr>
            <w:r w:rsidRPr="09D4BAFA" w:rsidR="20DE9538">
              <w:rPr>
                <w:rFonts w:ascii="Scala Sans Offc" w:hAnsi="Scala Sans Offc" w:eastAsia="Scala Sans Offc" w:cs="Scala Sans Offc"/>
              </w:rPr>
              <w:t xml:space="preserve">Reading </w:t>
            </w:r>
          </w:p>
        </w:tc>
        <w:tc>
          <w:tcPr>
            <w:tcW w:w="160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16" w14:textId="0318A463">
            <w:pPr>
              <w:spacing w:line="276" w:lineRule="auto"/>
              <w:jc w:val="both"/>
              <w:rPr>
                <w:rFonts w:ascii="Scala Sans Offc" w:hAnsi="Scala Sans Offc" w:eastAsia="Scala Sans Offc" w:cs="Scala Sans Offc"/>
              </w:rPr>
            </w:pPr>
            <w:r w:rsidRPr="09D4BAFA" w:rsidR="01304BAE">
              <w:rPr>
                <w:rFonts w:ascii="Scala Sans Offc" w:hAnsi="Scala Sans Offc" w:eastAsia="Scala Sans Offc" w:cs="Scala Sans Offc"/>
              </w:rPr>
              <w:t>8</w:t>
            </w:r>
          </w:p>
        </w:tc>
        <w:tc>
          <w:tcPr>
            <w:tcW w:w="2430" w:type="dxa"/>
            <w:tcBorders>
              <w:top w:val="single" w:color="003366" w:sz="4" w:space="0"/>
              <w:left w:val="single" w:color="003366" w:sz="4" w:space="0"/>
              <w:bottom w:val="single" w:color="003366" w:sz="4" w:space="0"/>
              <w:right w:val="single" w:color="003366" w:sz="4" w:space="0"/>
            </w:tcBorders>
            <w:tcMar/>
          </w:tcPr>
          <w:p w:rsidR="001B2C13" w:rsidRDefault="009479CB" w14:paraId="00000117" w14:textId="77777777">
            <w:pPr>
              <w:spacing w:line="276" w:lineRule="auto"/>
              <w:jc w:val="both"/>
              <w:rPr>
                <w:rFonts w:ascii="Scala Sans Offc" w:hAnsi="Scala Sans Offc" w:eastAsia="Scala Sans Offc" w:cs="Scala Sans Offc"/>
                <w:color w:val="000000"/>
              </w:rPr>
            </w:pPr>
            <w:r w:rsidRPr="007C358C" w:rsidR="009479CB">
              <w:rPr>
                <w:rFonts w:ascii="Scala Sans Offc" w:hAnsi="Scala Sans Offc" w:eastAsia="Scala Sans Offc" w:cs="Scala Sans Offc"/>
              </w:rPr>
              <w:t>4</w:t>
            </w:r>
          </w:p>
        </w:tc>
        <w:tc>
          <w:tcPr>
            <w:tcW w:w="1605" w:type="dxa"/>
            <w:tcBorders>
              <w:top w:val="single" w:color="003366" w:sz="4" w:space="0"/>
              <w:left w:val="single" w:color="003366" w:sz="4" w:space="0"/>
              <w:bottom w:val="single" w:color="003366" w:sz="4" w:space="0"/>
              <w:right w:val="single" w:color="003366" w:sz="4" w:space="0"/>
            </w:tcBorders>
            <w:tcMar/>
          </w:tcPr>
          <w:p w:rsidR="001B2C13" w:rsidP="09D4BAFA" w:rsidRDefault="009479CB" w14:paraId="00000118" w14:textId="731B13C4">
            <w:pPr>
              <w:spacing w:line="276" w:lineRule="auto"/>
              <w:jc w:val="both"/>
              <w:rPr>
                <w:rFonts w:ascii="Scala Sans Offc" w:hAnsi="Scala Sans Offc" w:eastAsia="Scala Sans Offc" w:cs="Scala Sans Offc"/>
              </w:rPr>
            </w:pPr>
            <w:r w:rsidRPr="09D4BAFA" w:rsidR="4517934B">
              <w:rPr>
                <w:rFonts w:ascii="Scala Sans Offc" w:hAnsi="Scala Sans Offc" w:eastAsia="Scala Sans Offc" w:cs="Scala Sans Offc"/>
              </w:rPr>
              <w:t>32</w:t>
            </w:r>
          </w:p>
        </w:tc>
      </w:tr>
      <w:tr w:rsidR="001B2C13" w:rsidTr="09D4BAFA" w14:paraId="0C6368AB" w14:textId="77777777">
        <w:tc>
          <w:tcPr>
            <w:tcW w:w="3120"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11D" w14:textId="77777777">
            <w:pPr>
              <w:spacing w:line="276" w:lineRule="auto"/>
              <w:jc w:val="both"/>
              <w:rPr>
                <w:rFonts w:ascii="Scala Sans Offc" w:hAnsi="Scala Sans Offc" w:eastAsia="Scala Sans Offc" w:cs="Scala Sans Offc"/>
                <w:b w:val="1"/>
                <w:bCs w:val="1"/>
                <w:color w:val="000000"/>
              </w:rPr>
            </w:pPr>
            <w:r w:rsidRPr="007C358C" w:rsidR="009479CB">
              <w:rPr>
                <w:rFonts w:ascii="Scala Sans Offc" w:hAnsi="Scala Sans Offc" w:eastAsia="Scala Sans Offc" w:cs="Scala Sans Offc"/>
                <w:b w:val="1"/>
                <w:bCs w:val="1"/>
                <w:color w:val="000000" w:themeColor="text1" w:themeTint="FF" w:themeShade="FF"/>
              </w:rPr>
              <w:t xml:space="preserve">Total </w:t>
            </w:r>
            <w:r w:rsidRPr="007C358C" w:rsidR="009479CB">
              <w:rPr>
                <w:rFonts w:ascii="Scala Sans Offc" w:hAnsi="Scala Sans Offc" w:eastAsia="Scala Sans Offc" w:cs="Scala Sans Offc"/>
                <w:b w:val="1"/>
                <w:bCs w:val="1"/>
              </w:rPr>
              <w:t>[A] + [B] + [C]</w:t>
            </w:r>
          </w:p>
        </w:tc>
        <w:tc>
          <w:tcPr>
            <w:tcW w:w="1605" w:type="dxa"/>
            <w:tcBorders>
              <w:top w:val="single" w:color="003366" w:sz="4" w:space="0"/>
              <w:left w:val="single" w:color="003366" w:sz="4" w:space="0"/>
              <w:bottom w:val="single" w:color="003366" w:sz="4" w:space="0"/>
              <w:right w:val="single" w:color="003366" w:sz="4" w:space="0"/>
            </w:tcBorders>
            <w:tcMar/>
          </w:tcPr>
          <w:p w:rsidR="001B2C13" w:rsidP="007C358C" w:rsidRDefault="001B2C13" w14:paraId="0000011E" w14:textId="77777777">
            <w:pPr>
              <w:spacing w:line="276" w:lineRule="auto"/>
              <w:jc w:val="both"/>
              <w:rPr>
                <w:rFonts w:ascii="Scala Sans Offc" w:hAnsi="Scala Sans Offc" w:eastAsia="Scala Sans Offc" w:cs="Scala Sans Offc"/>
                <w:b w:val="1"/>
                <w:bCs w:val="1"/>
                <w:color w:val="000000"/>
              </w:rPr>
            </w:pPr>
          </w:p>
        </w:tc>
        <w:tc>
          <w:tcPr>
            <w:tcW w:w="2430" w:type="dxa"/>
            <w:tcBorders>
              <w:top w:val="single" w:color="003366" w:sz="4" w:space="0"/>
              <w:left w:val="single" w:color="003366" w:sz="4" w:space="0"/>
              <w:bottom w:val="single" w:color="003366" w:sz="4" w:space="0"/>
              <w:right w:val="single" w:color="003366" w:sz="4" w:space="0"/>
            </w:tcBorders>
            <w:tcMar/>
          </w:tcPr>
          <w:p w:rsidR="001B2C13" w:rsidP="007C358C" w:rsidRDefault="001B2C13" w14:paraId="0000011F" w14:textId="77777777">
            <w:pPr>
              <w:spacing w:line="276" w:lineRule="auto"/>
              <w:jc w:val="both"/>
              <w:rPr>
                <w:rFonts w:ascii="Scala Sans Offc" w:hAnsi="Scala Sans Offc" w:eastAsia="Scala Sans Offc" w:cs="Scala Sans Offc"/>
                <w:b w:val="1"/>
                <w:bCs w:val="1"/>
                <w:color w:val="000000"/>
              </w:rPr>
            </w:pPr>
          </w:p>
        </w:tc>
        <w:tc>
          <w:tcPr>
            <w:tcW w:w="1605" w:type="dxa"/>
            <w:tcBorders>
              <w:top w:val="single" w:color="003366" w:sz="4" w:space="0"/>
              <w:left w:val="single" w:color="003366" w:sz="4" w:space="0"/>
              <w:bottom w:val="single" w:color="003366" w:sz="4" w:space="0"/>
              <w:right w:val="single" w:color="003366" w:sz="4" w:space="0"/>
            </w:tcBorders>
            <w:tcMar/>
          </w:tcPr>
          <w:p w:rsidR="001B2C13" w:rsidP="007C358C" w:rsidRDefault="009479CB" w14:paraId="00000120" w14:textId="3FF3BDAA">
            <w:pPr>
              <w:spacing w:line="276" w:lineRule="auto"/>
              <w:jc w:val="both"/>
              <w:rPr>
                <w:rFonts w:ascii="Scala Sans Offc" w:hAnsi="Scala Sans Offc" w:eastAsia="Scala Sans Offc" w:cs="Scala Sans Offc"/>
                <w:b w:val="1"/>
                <w:bCs w:val="1"/>
                <w:color w:val="000000"/>
              </w:rPr>
            </w:pPr>
            <w:commentRangeStart w:id="2095371565"/>
            <w:commentRangeStart w:id="1778230786"/>
            <w:r w:rsidRPr="09D4BAFA" w:rsidR="35215248">
              <w:rPr>
                <w:rFonts w:ascii="Scala Sans Offc" w:hAnsi="Scala Sans Offc" w:eastAsia="Scala Sans Offc" w:cs="Scala Sans Offc"/>
                <w:b w:val="1"/>
                <w:bCs w:val="1"/>
                <w:color w:val="000000" w:themeColor="text1" w:themeTint="FF" w:themeShade="FF"/>
              </w:rPr>
              <w:t>1</w:t>
            </w:r>
            <w:r w:rsidRPr="09D4BAFA" w:rsidR="4B4A01F5">
              <w:rPr>
                <w:rFonts w:ascii="Scala Sans Offc" w:hAnsi="Scala Sans Offc" w:eastAsia="Scala Sans Offc" w:cs="Scala Sans Offc"/>
                <w:b w:val="1"/>
                <w:bCs w:val="1"/>
                <w:color w:val="000000" w:themeColor="text1" w:themeTint="FF" w:themeShade="FF"/>
              </w:rPr>
              <w:t>68</w:t>
            </w:r>
            <w:r w:rsidRPr="09D4BAFA" w:rsidR="20DE9538">
              <w:rPr>
                <w:rFonts w:ascii="Scala Sans Offc" w:hAnsi="Scala Sans Offc" w:eastAsia="Scala Sans Offc" w:cs="Scala Sans Offc"/>
                <w:b w:val="1"/>
                <w:bCs w:val="1"/>
                <w:color w:val="000000" w:themeColor="text1" w:themeTint="FF" w:themeShade="FF"/>
              </w:rPr>
              <w:t xml:space="preserve"> hours</w:t>
            </w:r>
            <w:r w:rsidRPr="09D4BAFA" w:rsidR="20DE9538">
              <w:rPr>
                <w:rFonts w:ascii="Scala Sans Offc" w:hAnsi="Scala Sans Offc" w:eastAsia="Scala Sans Offc" w:cs="Scala Sans Offc"/>
                <w:b w:val="1"/>
                <w:bCs w:val="1"/>
                <w:color w:val="000000" w:themeColor="text1" w:themeTint="FF" w:themeShade="FF"/>
              </w:rPr>
              <w:t xml:space="preserve"> </w:t>
            </w:r>
            <w:commentRangeEnd w:id="2095371565"/>
            <w:r>
              <w:rPr>
                <w:rStyle w:val="CommentReference"/>
              </w:rPr>
              <w:commentReference w:id="2095371565"/>
            </w:r>
            <w:commentRangeEnd w:id="1778230786"/>
            <w:r>
              <w:rPr>
                <w:rStyle w:val="CommentReference"/>
              </w:rPr>
              <w:commentReference w:id="1778230786"/>
            </w:r>
          </w:p>
        </w:tc>
      </w:tr>
    </w:tbl>
    <w:p w:rsidR="001B2C13" w:rsidP="60516F56" w:rsidRDefault="001B2C13" w14:paraId="00000121" w14:textId="77777777">
      <w:pPr>
        <w:spacing w:line="276" w:lineRule="auto"/>
        <w:rPr>
          <w:rFonts w:ascii="Scala Sans Offc" w:hAnsi="Scala Sans Offc" w:eastAsia="Scala Sans Offc" w:cs="Scala Sans Offc"/>
          <w:color w:val="000000"/>
        </w:rPr>
      </w:pPr>
    </w:p>
    <w:p w:rsidR="001B2C13" w:rsidP="60516F56" w:rsidRDefault="009479CB" w14:paraId="00000122" w14:textId="6679AA37">
      <w:pPr>
        <w:pStyle w:val="Heading1"/>
        <w:spacing w:line="276" w:lineRule="auto"/>
        <w:rPr>
          <w:rFonts w:ascii="Scala Sans Offc" w:hAnsi="Scala Sans Offc" w:eastAsia="Scala Sans Offc" w:cs="Scala Sans Offc"/>
          <w:sz w:val="30"/>
          <w:szCs w:val="30"/>
        </w:rPr>
      </w:pPr>
      <w:bookmarkStart w:name="_26in1rg" w:id="19"/>
      <w:bookmarkEnd w:id="19"/>
      <w:bookmarkStart w:name="_Toc1322036077" w:id="634992848"/>
      <w:r w:rsidRPr="1407F1A0" w:rsidR="009479CB">
        <w:rPr>
          <w:rFonts w:ascii="Scala Sans Offc" w:hAnsi="Scala Sans Offc" w:eastAsia="Scala Sans Offc" w:cs="Scala Sans Offc"/>
          <w:sz w:val="30"/>
          <w:szCs w:val="30"/>
        </w:rPr>
        <w:t>4. Assessment</w:t>
      </w:r>
      <w:bookmarkEnd w:id="634992848"/>
    </w:p>
    <w:p w:rsidR="001B2C13" w:rsidP="60516F56" w:rsidRDefault="001B2C13" w14:paraId="00000123" w14:textId="77777777">
      <w:pPr>
        <w:spacing w:line="276" w:lineRule="auto"/>
        <w:rPr>
          <w:rFonts w:ascii="Scala Sans Offc" w:hAnsi="Scala Sans Offc" w:eastAsia="Scala Sans Offc" w:cs="Scala Sans Offc"/>
          <w:b w:val="1"/>
          <w:bCs w:val="1"/>
          <w:color w:val="000000"/>
          <w:sz w:val="20"/>
          <w:szCs w:val="20"/>
        </w:rPr>
      </w:pPr>
      <w:commentRangeStart w:id="1535645094"/>
      <w:commentRangeStart w:id="2061630630"/>
    </w:p>
    <w:p w:rsidR="001B2C13" w:rsidP="60516F56" w:rsidRDefault="009479CB" w14:paraId="00000124" w14:textId="248B65E6">
      <w:pPr>
        <w:spacing w:line="276" w:lineRule="auto"/>
        <w:rPr>
          <w:rFonts w:ascii="Scala Sans Offc" w:hAnsi="Scala Sans Offc" w:eastAsia="Scala Sans Offc" w:cs="Scala Sans Offc"/>
          <w:color w:val="000000"/>
          <w:sz w:val="22"/>
          <w:szCs w:val="22"/>
        </w:rPr>
      </w:pPr>
      <w:r w:rsidRPr="09D4BAFA" w:rsidR="3F688719">
        <w:rPr>
          <w:rFonts w:ascii="Scala Sans Offc" w:hAnsi="Scala Sans Offc" w:eastAsia="Scala Sans Offc" w:cs="Scala Sans Offc"/>
          <w:sz w:val="22"/>
          <w:szCs w:val="22"/>
        </w:rPr>
        <w:t xml:space="preserve">There </w:t>
      </w:r>
      <w:r w:rsidRPr="09D4BAFA" w:rsidR="5AA870AB">
        <w:rPr>
          <w:rFonts w:ascii="Scala Sans Offc" w:hAnsi="Scala Sans Offc" w:eastAsia="Scala Sans Offc" w:cs="Scala Sans Offc"/>
          <w:sz w:val="22"/>
          <w:szCs w:val="22"/>
        </w:rPr>
        <w:t>is one</w:t>
      </w:r>
      <w:r w:rsidRPr="09D4BAFA" w:rsidR="3F688719">
        <w:rPr>
          <w:rFonts w:ascii="Scala Sans Offc" w:hAnsi="Scala Sans Offc" w:eastAsia="Scala Sans Offc" w:cs="Scala Sans Offc"/>
          <w:sz w:val="22"/>
          <w:szCs w:val="22"/>
        </w:rPr>
        <w:t xml:space="preserve"> (</w:t>
      </w:r>
      <w:r w:rsidRPr="09D4BAFA" w:rsidR="7E6FC03F">
        <w:rPr>
          <w:rFonts w:ascii="Scala Sans Offc" w:hAnsi="Scala Sans Offc" w:eastAsia="Scala Sans Offc" w:cs="Scala Sans Offc"/>
          <w:sz w:val="22"/>
          <w:szCs w:val="22"/>
        </w:rPr>
        <w:t>1</w:t>
      </w:r>
      <w:r w:rsidRPr="09D4BAFA" w:rsidR="3F688719">
        <w:rPr>
          <w:rFonts w:ascii="Scala Sans Offc" w:hAnsi="Scala Sans Offc" w:eastAsia="Scala Sans Offc" w:cs="Scala Sans Offc"/>
          <w:sz w:val="22"/>
          <w:szCs w:val="22"/>
        </w:rPr>
        <w:t>) pieces of graded assessment throughout the course:</w:t>
      </w:r>
      <w:commentRangeEnd w:id="1535645094"/>
      <w:r>
        <w:rPr>
          <w:rStyle w:val="CommentReference"/>
        </w:rPr>
        <w:commentReference w:id="1535645094"/>
      </w:r>
      <w:commentRangeEnd w:id="2061630630"/>
      <w:r>
        <w:rPr>
          <w:rStyle w:val="CommentReference"/>
        </w:rPr>
        <w:commentReference w:id="2061630630"/>
      </w:r>
    </w:p>
    <w:p w:rsidR="28E8E52F" w:rsidP="28E8E52F" w:rsidRDefault="28E8E52F" w14:paraId="7A08DBC2" w14:textId="17358A09">
      <w:pPr>
        <w:pStyle w:val="Normal"/>
        <w:spacing w:line="276" w:lineRule="auto"/>
        <w:rPr>
          <w:rFonts w:ascii="Scala Sans Offc" w:hAnsi="Scala Sans Offc" w:eastAsia="Scala Sans Offc" w:cs="Scala Sans Offc"/>
          <w:sz w:val="22"/>
          <w:szCs w:val="22"/>
        </w:rPr>
      </w:pPr>
    </w:p>
    <w:tbl>
      <w:tblPr>
        <w:tblW w:w="8866"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fixed"/>
        <w:tblLook w:val="0400" w:firstRow="0" w:lastRow="0" w:firstColumn="0" w:lastColumn="0" w:noHBand="0" w:noVBand="1"/>
      </w:tblPr>
      <w:tblGrid>
        <w:gridCol w:w="2554"/>
        <w:gridCol w:w="993"/>
        <w:gridCol w:w="985"/>
        <w:gridCol w:w="1525"/>
        <w:gridCol w:w="976"/>
        <w:gridCol w:w="1833"/>
      </w:tblGrid>
      <w:tr w:rsidR="001B2C13" w:rsidTr="09D4BAFA" w14:paraId="70A3AB8A" w14:textId="77777777">
        <w:trPr>
          <w:trHeight w:val="756"/>
        </w:trPr>
        <w:tc>
          <w:tcPr>
            <w:tcW w:w="2554"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137" w:type="dxa"/>
              <w:bottom w:w="72" w:type="dxa"/>
              <w:right w:w="137" w:type="dxa"/>
            </w:tcMar>
          </w:tcPr>
          <w:p w:rsidR="001B2C13" w:rsidP="28E8E52F" w:rsidRDefault="009479CB" w14:paraId="00000126" w14:textId="77777777">
            <w:pPr>
              <w:spacing w:line="276" w:lineRule="auto"/>
              <w:jc w:val="center"/>
              <w:rPr>
                <w:rFonts w:ascii="Scala Sans Offc" w:hAnsi="Scala Sans Offc" w:eastAsia="Scala Sans Offc" w:cs="Scala Sans Offc"/>
                <w:b w:val="1"/>
                <w:bCs w:val="1"/>
                <w:sz w:val="22"/>
                <w:szCs w:val="22"/>
              </w:rPr>
            </w:pPr>
            <w:r w:rsidRPr="28E8E52F" w:rsidR="009479CB">
              <w:rPr>
                <w:rFonts w:ascii="Scala Sans Offc" w:hAnsi="Scala Sans Offc" w:eastAsia="Scala Sans Offc" w:cs="Scala Sans Offc"/>
                <w:b w:val="1"/>
                <w:bCs w:val="1"/>
                <w:sz w:val="22"/>
                <w:szCs w:val="22"/>
              </w:rPr>
              <w:t>Graded Assessment</w:t>
            </w:r>
          </w:p>
        </w:tc>
        <w:tc>
          <w:tcPr>
            <w:tcW w:w="993"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89" w:type="dxa"/>
              <w:bottom w:w="72" w:type="dxa"/>
              <w:right w:w="89" w:type="dxa"/>
            </w:tcMar>
          </w:tcPr>
          <w:p w:rsidR="001B2C13" w:rsidP="28E8E52F" w:rsidRDefault="009479CB" w14:paraId="00000127" w14:textId="7777777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color w:val="000000"/>
                <w:sz w:val="22"/>
                <w:szCs w:val="22"/>
              </w:rPr>
            </w:pPr>
            <w:r w:rsidRPr="28E8E52F" w:rsidR="009479CB">
              <w:rPr>
                <w:rFonts w:ascii="Scala Sans Offc" w:hAnsi="Scala Sans Offc" w:eastAsia="Scala Sans Offc" w:cs="Scala Sans Offc"/>
                <w:b w:val="1"/>
                <w:bCs w:val="1"/>
                <w:color w:val="000000" w:themeColor="text1" w:themeTint="FF" w:themeShade="FF"/>
                <w:sz w:val="22"/>
                <w:szCs w:val="22"/>
              </w:rPr>
              <w:t>Weight</w:t>
            </w:r>
          </w:p>
          <w:p w:rsidR="001B2C13" w:rsidP="28E8E52F" w:rsidRDefault="009479CB" w14:paraId="00000128" w14:textId="7777777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sz w:val="22"/>
                <w:szCs w:val="22"/>
              </w:rPr>
            </w:pPr>
            <w:r w:rsidRPr="28E8E52F" w:rsidR="009479CB">
              <w:rPr>
                <w:rFonts w:ascii="Scala Sans Offc" w:hAnsi="Scala Sans Offc" w:eastAsia="Scala Sans Offc" w:cs="Scala Sans Offc"/>
                <w:b w:val="1"/>
                <w:bCs w:val="1"/>
                <w:sz w:val="22"/>
                <w:szCs w:val="22"/>
              </w:rPr>
              <w:t>(%)</w:t>
            </w:r>
          </w:p>
        </w:tc>
        <w:tc>
          <w:tcPr>
            <w:tcW w:w="985"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89" w:type="dxa"/>
              <w:bottom w:w="72" w:type="dxa"/>
              <w:right w:w="89" w:type="dxa"/>
            </w:tcMar>
          </w:tcPr>
          <w:p w:rsidR="001B2C13" w:rsidP="28E8E52F" w:rsidRDefault="009479CB" w14:paraId="00000129" w14:textId="7777777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color w:val="000000"/>
                <w:sz w:val="22"/>
                <w:szCs w:val="22"/>
              </w:rPr>
            </w:pPr>
            <w:r w:rsidRPr="28E8E52F" w:rsidR="009479CB">
              <w:rPr>
                <w:rFonts w:ascii="Scala Sans Offc" w:hAnsi="Scala Sans Offc" w:eastAsia="Scala Sans Offc" w:cs="Scala Sans Offc"/>
                <w:b w:val="1"/>
                <w:bCs w:val="1"/>
                <w:sz w:val="22"/>
                <w:szCs w:val="22"/>
              </w:rPr>
              <w:t>Due Date</w:t>
            </w:r>
          </w:p>
        </w:tc>
        <w:tc>
          <w:tcPr>
            <w:tcW w:w="1525"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137" w:type="dxa"/>
              <w:bottom w:w="72" w:type="dxa"/>
              <w:right w:w="137" w:type="dxa"/>
            </w:tcMar>
          </w:tcPr>
          <w:p w:rsidR="001B2C13" w:rsidP="28E8E52F" w:rsidRDefault="009479CB" w14:paraId="0000012A" w14:textId="6B6D50F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color w:val="000000"/>
                <w:sz w:val="22"/>
                <w:szCs w:val="22"/>
              </w:rPr>
            </w:pPr>
            <w:r w:rsidRPr="28E8E52F" w:rsidR="009479CB">
              <w:rPr>
                <w:rFonts w:ascii="Scala Sans Offc" w:hAnsi="Scala Sans Offc" w:eastAsia="Scala Sans Offc" w:cs="Scala Sans Offc"/>
                <w:b w:val="1"/>
                <w:bCs w:val="1"/>
                <w:color w:val="000000" w:themeColor="text1" w:themeTint="FF" w:themeShade="FF"/>
                <w:sz w:val="22"/>
                <w:szCs w:val="22"/>
              </w:rPr>
              <w:t>Minimum</w:t>
            </w:r>
            <w:r w:rsidRPr="28E8E52F" w:rsidR="009479CB">
              <w:rPr>
                <w:rFonts w:ascii="Scala Sans Offc" w:hAnsi="Scala Sans Offc" w:eastAsia="Scala Sans Offc" w:cs="Scala Sans Offc"/>
                <w:b w:val="1"/>
                <w:bCs w:val="1"/>
                <w:color w:val="000000" w:themeColor="text1" w:themeTint="FF" w:themeShade="FF"/>
                <w:sz w:val="22"/>
                <w:szCs w:val="22"/>
              </w:rPr>
              <w:t xml:space="preserve"> Passing Grade </w:t>
            </w:r>
          </w:p>
        </w:tc>
        <w:tc>
          <w:tcPr>
            <w:tcW w:w="976"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137" w:type="dxa"/>
              <w:bottom w:w="72" w:type="dxa"/>
              <w:right w:w="137" w:type="dxa"/>
            </w:tcMar>
          </w:tcPr>
          <w:p w:rsidR="001B2C13" w:rsidP="28E8E52F" w:rsidRDefault="009479CB" w14:paraId="0000012B" w14:textId="7777777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color w:val="000000"/>
                <w:sz w:val="22"/>
                <w:szCs w:val="22"/>
              </w:rPr>
            </w:pPr>
            <w:bookmarkStart w:name="_Int_9SYrE3Ur" w:id="159170038"/>
            <w:r w:rsidRPr="28E8E52F" w:rsidR="009479CB">
              <w:rPr>
                <w:rFonts w:ascii="Scala Sans Offc" w:hAnsi="Scala Sans Offc" w:eastAsia="Scala Sans Offc" w:cs="Scala Sans Offc"/>
                <w:b w:val="1"/>
                <w:bCs w:val="1"/>
                <w:sz w:val="22"/>
                <w:szCs w:val="22"/>
              </w:rPr>
              <w:t>Resit</w:t>
            </w:r>
            <w:bookmarkEnd w:id="159170038"/>
            <w:r w:rsidRPr="28E8E52F" w:rsidR="009479CB">
              <w:rPr>
                <w:rFonts w:ascii="Scala Sans Offc" w:hAnsi="Scala Sans Offc" w:eastAsia="Scala Sans Offc" w:cs="Scala Sans Offc"/>
                <w:b w:val="1"/>
                <w:bCs w:val="1"/>
                <w:sz w:val="22"/>
                <w:szCs w:val="22"/>
              </w:rPr>
              <w:t>?</w:t>
            </w:r>
          </w:p>
        </w:tc>
        <w:tc>
          <w:tcPr>
            <w:tcW w:w="1833" w:type="dxa"/>
            <w:tcBorders>
              <w:top w:val="single" w:color="003366" w:sz="4" w:space="0"/>
              <w:left w:val="single" w:color="003366" w:sz="4" w:space="0"/>
              <w:bottom w:val="single" w:color="003366" w:sz="4" w:space="0"/>
              <w:right w:val="single" w:color="003366" w:sz="4" w:space="0"/>
            </w:tcBorders>
            <w:shd w:val="clear" w:color="auto" w:fill="FFFFFF" w:themeFill="background1"/>
            <w:tcMar>
              <w:top w:w="72" w:type="dxa"/>
              <w:left w:w="144" w:type="dxa"/>
              <w:bottom w:w="72" w:type="dxa"/>
              <w:right w:w="144" w:type="dxa"/>
            </w:tcMar>
          </w:tcPr>
          <w:p w:rsidR="001B2C13" w:rsidP="28E8E52F" w:rsidRDefault="009479CB" w14:paraId="0000012C" w14:textId="77777777">
            <w:pPr>
              <w:pBdr>
                <w:top w:val="nil" w:color="000000" w:sz="0" w:space="0"/>
                <w:left w:val="nil" w:color="000000" w:sz="0" w:space="0"/>
                <w:bottom w:val="nil" w:color="000000" w:sz="0" w:space="0"/>
                <w:right w:val="nil" w:color="000000" w:sz="0" w:space="0"/>
                <w:between w:val="nil" w:color="000000" w:sz="0" w:space="0"/>
              </w:pBdr>
              <w:spacing w:after="280" w:line="276" w:lineRule="auto"/>
              <w:jc w:val="center"/>
              <w:rPr>
                <w:rFonts w:ascii="Scala Sans Offc" w:hAnsi="Scala Sans Offc" w:eastAsia="Scala Sans Offc" w:cs="Scala Sans Offc"/>
                <w:b w:val="1"/>
                <w:bCs w:val="1"/>
                <w:color w:val="000000"/>
                <w:sz w:val="22"/>
                <w:szCs w:val="22"/>
              </w:rPr>
            </w:pPr>
            <w:r w:rsidRPr="28E8E52F" w:rsidR="009479CB">
              <w:rPr>
                <w:rFonts w:ascii="Scala Sans Offc" w:hAnsi="Scala Sans Offc" w:eastAsia="Scala Sans Offc" w:cs="Scala Sans Offc"/>
                <w:b w:val="1"/>
                <w:bCs w:val="1"/>
                <w:sz w:val="22"/>
                <w:szCs w:val="22"/>
              </w:rPr>
              <w:t>Compensation</w:t>
            </w:r>
          </w:p>
          <w:p w:rsidR="001B2C13" w:rsidP="28E8E52F" w:rsidRDefault="001B2C13" w14:paraId="0000012D" w14:textId="77777777">
            <w:pPr>
              <w:pBdr>
                <w:top w:val="nil" w:color="000000" w:sz="0" w:space="0"/>
                <w:left w:val="nil" w:color="000000" w:sz="0" w:space="0"/>
                <w:bottom w:val="nil" w:color="000000" w:sz="0" w:space="0"/>
                <w:right w:val="nil" w:color="000000" w:sz="0" w:space="0"/>
                <w:between w:val="nil" w:color="000000" w:sz="0" w:space="0"/>
              </w:pBdr>
              <w:spacing w:line="276" w:lineRule="auto"/>
              <w:jc w:val="center"/>
              <w:rPr>
                <w:rFonts w:ascii="Scala Sans Offc" w:hAnsi="Scala Sans Offc" w:eastAsia="Scala Sans Offc" w:cs="Scala Sans Offc"/>
                <w:b w:val="1"/>
                <w:bCs w:val="1"/>
                <w:color w:val="000000"/>
                <w:sz w:val="22"/>
                <w:szCs w:val="22"/>
              </w:rPr>
            </w:pPr>
          </w:p>
        </w:tc>
      </w:tr>
      <w:tr w:rsidR="001B2C13" w:rsidTr="09D4BAFA" w14:paraId="646454BB" w14:textId="77777777">
        <w:trPr>
          <w:trHeight w:val="283"/>
        </w:trPr>
        <w:tc>
          <w:tcPr>
            <w:tcW w:w="2554" w:type="dxa"/>
            <w:tcBorders>
              <w:top w:val="single" w:color="003366" w:sz="4" w:space="0"/>
              <w:left w:val="single" w:color="003366" w:sz="4" w:space="0"/>
              <w:bottom w:val="single" w:color="003366" w:sz="4" w:space="0"/>
              <w:right w:val="single" w:color="003366" w:sz="4" w:space="0"/>
            </w:tcBorders>
            <w:shd w:val="clear" w:color="auto" w:fill="auto"/>
            <w:tcMar>
              <w:top w:w="72" w:type="dxa"/>
              <w:left w:w="137" w:type="dxa"/>
              <w:bottom w:w="72" w:type="dxa"/>
              <w:right w:w="137" w:type="dxa"/>
            </w:tcMar>
            <w:vAlign w:val="center"/>
          </w:tcPr>
          <w:p w:rsidR="001B2C13" w:rsidP="60516F56" w:rsidRDefault="009479CB" w14:paraId="00000140" w14:textId="77777777">
            <w:pPr>
              <w:spacing w:line="276" w:lineRule="auto"/>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Final Exam</w:t>
            </w:r>
          </w:p>
        </w:tc>
        <w:tc>
          <w:tcPr>
            <w:tcW w:w="993" w:type="dxa"/>
            <w:tcBorders>
              <w:top w:val="single" w:color="003366" w:sz="4" w:space="0"/>
              <w:left w:val="single" w:color="003366" w:sz="4" w:space="0"/>
              <w:bottom w:val="single" w:color="003366" w:sz="4" w:space="0"/>
              <w:right w:val="single" w:color="003366" w:sz="4" w:space="0"/>
            </w:tcBorders>
            <w:shd w:val="clear" w:color="auto" w:fill="auto"/>
            <w:tcMar>
              <w:top w:w="72" w:type="dxa"/>
              <w:left w:w="89" w:type="dxa"/>
              <w:bottom w:w="72" w:type="dxa"/>
              <w:right w:w="89" w:type="dxa"/>
            </w:tcMar>
          </w:tcPr>
          <w:p w:rsidR="001B2C13" w:rsidP="60516F56" w:rsidRDefault="009479CB" w14:paraId="00000141" w14:textId="28A5F8CF">
            <w:pPr>
              <w:spacing w:line="276" w:lineRule="auto"/>
              <w:jc w:val="center"/>
              <w:rPr>
                <w:rFonts w:ascii="Scala Sans Offc" w:hAnsi="Scala Sans Offc" w:eastAsia="Scala Sans Offc" w:cs="Scala Sans Offc"/>
                <w:sz w:val="22"/>
                <w:szCs w:val="22"/>
              </w:rPr>
            </w:pPr>
            <w:commentRangeStart w:id="1399059877"/>
            <w:r w:rsidRPr="09D4BAFA" w:rsidR="4086A7E2">
              <w:rPr>
                <w:rFonts w:ascii="Scala Sans Offc" w:hAnsi="Scala Sans Offc" w:eastAsia="Scala Sans Offc" w:cs="Scala Sans Offc"/>
                <w:sz w:val="22"/>
                <w:szCs w:val="22"/>
              </w:rPr>
              <w:t>100</w:t>
            </w:r>
            <w:commentRangeEnd w:id="1399059877"/>
            <w:r>
              <w:rPr>
                <w:rStyle w:val="CommentReference"/>
              </w:rPr>
              <w:commentReference w:id="1399059877"/>
            </w:r>
          </w:p>
        </w:tc>
        <w:tc>
          <w:tcPr>
            <w:tcW w:w="985" w:type="dxa"/>
            <w:tcBorders>
              <w:top w:val="single" w:color="003366" w:sz="4" w:space="0"/>
              <w:left w:val="single" w:color="003366" w:sz="4" w:space="0"/>
              <w:bottom w:val="single" w:color="003366" w:sz="4" w:space="0"/>
              <w:right w:val="single" w:color="003366" w:sz="4" w:space="0"/>
            </w:tcBorders>
            <w:shd w:val="clear" w:color="auto" w:fill="auto"/>
            <w:tcMar>
              <w:top w:w="72" w:type="dxa"/>
              <w:left w:w="89" w:type="dxa"/>
              <w:bottom w:w="72" w:type="dxa"/>
              <w:right w:w="89" w:type="dxa"/>
            </w:tcMar>
          </w:tcPr>
          <w:p w:rsidR="001B2C13" w:rsidP="60516F56" w:rsidRDefault="009479CB" w14:paraId="00000142" w14:textId="77777777">
            <w:pPr>
              <w:spacing w:line="276" w:lineRule="auto"/>
              <w:jc w:val="center"/>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TBA</w:t>
            </w:r>
          </w:p>
        </w:tc>
        <w:tc>
          <w:tcPr>
            <w:tcW w:w="1525" w:type="dxa"/>
            <w:tcBorders>
              <w:top w:val="single" w:color="003366" w:sz="4" w:space="0"/>
              <w:left w:val="single" w:color="003366" w:sz="4" w:space="0"/>
              <w:bottom w:val="single" w:color="003366" w:sz="4" w:space="0"/>
              <w:right w:val="single" w:color="003366" w:sz="4" w:space="0"/>
            </w:tcBorders>
            <w:shd w:val="clear" w:color="auto" w:fill="auto"/>
            <w:tcMar>
              <w:top w:w="72" w:type="dxa"/>
              <w:left w:w="137" w:type="dxa"/>
              <w:bottom w:w="72" w:type="dxa"/>
              <w:right w:w="137" w:type="dxa"/>
            </w:tcMar>
          </w:tcPr>
          <w:p w:rsidR="001B2C13" w:rsidP="60516F56" w:rsidRDefault="009479CB" w14:paraId="00000143" w14:textId="77777777">
            <w:pPr>
              <w:spacing w:line="276" w:lineRule="auto"/>
              <w:jc w:val="center"/>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5.5</w:t>
            </w:r>
          </w:p>
        </w:tc>
        <w:tc>
          <w:tcPr>
            <w:tcW w:w="976" w:type="dxa"/>
            <w:tcBorders>
              <w:top w:val="single" w:color="003366" w:sz="4" w:space="0"/>
              <w:left w:val="single" w:color="003366" w:sz="4" w:space="0"/>
              <w:bottom w:val="single" w:color="003366" w:sz="4" w:space="0"/>
              <w:right w:val="single" w:color="003366" w:sz="4" w:space="0"/>
            </w:tcBorders>
            <w:shd w:val="clear" w:color="auto" w:fill="auto"/>
            <w:tcMar>
              <w:top w:w="72" w:type="dxa"/>
              <w:left w:w="137" w:type="dxa"/>
              <w:bottom w:w="72" w:type="dxa"/>
              <w:right w:w="137" w:type="dxa"/>
            </w:tcMar>
          </w:tcPr>
          <w:p w:rsidR="001B2C13" w:rsidP="60516F56" w:rsidRDefault="009479CB" w14:paraId="00000144" w14:textId="77777777">
            <w:pPr>
              <w:spacing w:line="276" w:lineRule="auto"/>
              <w:jc w:val="center"/>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Yes</w:t>
            </w:r>
          </w:p>
        </w:tc>
        <w:tc>
          <w:tcPr>
            <w:tcW w:w="1833" w:type="dxa"/>
            <w:tcBorders>
              <w:top w:val="single" w:color="003366" w:sz="4" w:space="0"/>
              <w:left w:val="single" w:color="003366" w:sz="4" w:space="0"/>
              <w:bottom w:val="single" w:color="003366" w:sz="4" w:space="0"/>
              <w:right w:val="single" w:color="003366" w:sz="4" w:space="0"/>
            </w:tcBorders>
            <w:shd w:val="clear" w:color="auto" w:fill="auto"/>
            <w:tcMar>
              <w:top w:w="72" w:type="dxa"/>
              <w:left w:w="144" w:type="dxa"/>
              <w:bottom w:w="72" w:type="dxa"/>
              <w:right w:w="144" w:type="dxa"/>
            </w:tcMar>
          </w:tcPr>
          <w:p w:rsidR="001B2C13" w:rsidP="60516F56" w:rsidRDefault="009479CB" w14:paraId="00000145" w14:textId="77777777">
            <w:pPr>
              <w:spacing w:line="276" w:lineRule="auto"/>
              <w:jc w:val="center"/>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No</w:t>
            </w:r>
          </w:p>
        </w:tc>
      </w:tr>
    </w:tbl>
    <w:p w:rsidR="001B2C13" w:rsidP="007C358C" w:rsidRDefault="001B2C13" w14:paraId="00000146" w14:textId="77777777">
      <w:pPr>
        <w:spacing w:line="276" w:lineRule="auto"/>
        <w:jc w:val="both"/>
        <w:rPr>
          <w:rFonts w:ascii="Scala Sans Offc" w:hAnsi="Scala Sans Offc" w:eastAsia="Scala Sans Offc" w:cs="Scala Sans Offc"/>
          <w:b w:val="1"/>
          <w:bCs w:val="1"/>
          <w:color w:val="000000"/>
          <w:sz w:val="22"/>
          <w:szCs w:val="22"/>
        </w:rPr>
      </w:pPr>
    </w:p>
    <w:p w:rsidR="08DAF7C3" w:rsidP="5716DDFA" w:rsidRDefault="08DAF7C3" w14:paraId="36080A1D" w14:textId="34D4F56B">
      <w:pPr>
        <w:pStyle w:val="Normal"/>
        <w:spacing w:line="276" w:lineRule="auto"/>
        <w:jc w:val="both"/>
        <w:rPr>
          <w:rFonts w:ascii="Scala Sans Offc" w:hAnsi="Scala Sans Offc" w:eastAsia="Scala Sans Offc" w:cs="Scala Sans Offc"/>
          <w:b w:val="1"/>
          <w:bCs w:val="1"/>
          <w:color w:val="000000" w:themeColor="text1" w:themeTint="FF" w:themeShade="FF"/>
          <w:sz w:val="22"/>
          <w:szCs w:val="22"/>
        </w:rPr>
      </w:pPr>
      <w:commentRangeStart w:id="1309375937"/>
      <w:r w:rsidRPr="048A3A86" w:rsidR="08DAF7C3">
        <w:rPr>
          <w:rFonts w:ascii="Scala Sans Offc" w:hAnsi="Scala Sans Offc" w:eastAsia="Scala Sans Offc" w:cs="Scala Sans Offc"/>
          <w:b w:val="1"/>
          <w:bCs w:val="1"/>
          <w:color w:val="000000" w:themeColor="text1" w:themeTint="FF" w:themeShade="FF"/>
          <w:sz w:val="22"/>
          <w:szCs w:val="22"/>
        </w:rPr>
        <w:t>To pass Digital and Social Media Strategies you must obtain a final grade of greater than or equal to (&gt;=) 5.5.</w:t>
      </w:r>
      <w:commentRangeEnd w:id="1309375937"/>
      <w:r>
        <w:rPr>
          <w:rStyle w:val="CommentReference"/>
        </w:rPr>
        <w:commentReference w:id="1309375937"/>
      </w:r>
    </w:p>
    <w:p w:rsidR="048A3A86" w:rsidP="048A3A86" w:rsidRDefault="048A3A86" w14:paraId="0F16CF43" w14:textId="7675EDE6">
      <w:pPr>
        <w:pStyle w:val="Normal"/>
        <w:spacing w:line="276" w:lineRule="auto"/>
        <w:jc w:val="both"/>
        <w:rPr>
          <w:rFonts w:ascii="Scala Sans Offc" w:hAnsi="Scala Sans Offc" w:eastAsia="Scala Sans Offc" w:cs="Scala Sans Offc"/>
          <w:b w:val="1"/>
          <w:bCs w:val="1"/>
          <w:color w:val="000000" w:themeColor="text1" w:themeTint="FF" w:themeShade="FF"/>
          <w:sz w:val="22"/>
          <w:szCs w:val="22"/>
        </w:rPr>
      </w:pPr>
    </w:p>
    <w:p w:rsidR="3377B92E" w:rsidP="048A3A86" w:rsidRDefault="3377B92E" w14:paraId="475C1D14" w14:textId="62679452">
      <w:pPr>
        <w:pStyle w:val="Normal"/>
        <w:spacing w:line="276" w:lineRule="auto"/>
        <w:jc w:val="both"/>
        <w:rPr>
          <w:rFonts w:ascii="Scala Sans Offc" w:hAnsi="Scala Sans Offc" w:eastAsia="Scala Sans Offc" w:cs="Scala Sans Offc"/>
          <w:b w:val="0"/>
          <w:bCs w:val="0"/>
          <w:color w:val="000000" w:themeColor="text1" w:themeTint="FF" w:themeShade="FF"/>
          <w:sz w:val="22"/>
          <w:szCs w:val="22"/>
        </w:rPr>
      </w:pPr>
      <w:r w:rsidRPr="048A3A86" w:rsidR="3377B92E">
        <w:rPr>
          <w:rFonts w:ascii="Scala Sans Offc" w:hAnsi="Scala Sans Offc" w:eastAsia="Scala Sans Offc" w:cs="Scala Sans Offc"/>
          <w:b w:val="1"/>
          <w:bCs w:val="1"/>
          <w:color w:val="000000" w:themeColor="text1" w:themeTint="FF" w:themeShade="FF"/>
          <w:sz w:val="22"/>
          <w:szCs w:val="22"/>
        </w:rPr>
        <w:t>Remark:</w:t>
      </w:r>
      <w:r w:rsidRPr="048A3A86" w:rsidR="3377B92E">
        <w:rPr>
          <w:rFonts w:ascii="Scala Sans Offc" w:hAnsi="Scala Sans Offc" w:eastAsia="Scala Sans Offc" w:cs="Scala Sans Offc"/>
          <w:b w:val="0"/>
          <w:bCs w:val="0"/>
          <w:color w:val="000000" w:themeColor="text1" w:themeTint="FF" w:themeShade="FF"/>
          <w:sz w:val="22"/>
          <w:szCs w:val="22"/>
        </w:rPr>
        <w:t xml:space="preserve"> TiSEM Exam regulations stipulate that that </w:t>
      </w:r>
      <w:r w:rsidRPr="048A3A86" w:rsidR="3377B92E">
        <w:rPr>
          <w:rFonts w:ascii="Scala Sans Offc" w:hAnsi="Scala Sans Offc" w:eastAsia="Scala Sans Offc" w:cs="Scala Sans Offc"/>
          <w:b w:val="0"/>
          <w:bCs w:val="0"/>
          <w:i w:val="1"/>
          <w:iCs w:val="1"/>
          <w:color w:val="000000" w:themeColor="text1" w:themeTint="FF" w:themeShade="FF"/>
          <w:sz w:val="22"/>
          <w:szCs w:val="22"/>
        </w:rPr>
        <w:t xml:space="preserve">if you take the </w:t>
      </w:r>
      <w:r w:rsidRPr="048A3A86" w:rsidR="3377B92E">
        <w:rPr>
          <w:rFonts w:ascii="Scala Sans Offc" w:hAnsi="Scala Sans Offc" w:eastAsia="Scala Sans Offc" w:cs="Scala Sans Offc"/>
          <w:b w:val="0"/>
          <w:bCs w:val="0"/>
          <w:i w:val="1"/>
          <w:iCs w:val="1"/>
          <w:color w:val="000000" w:themeColor="text1" w:themeTint="FF" w:themeShade="FF"/>
          <w:sz w:val="22"/>
          <w:szCs w:val="22"/>
        </w:rPr>
        <w:t>resit</w:t>
      </w:r>
      <w:r w:rsidRPr="048A3A86" w:rsidR="3377B92E">
        <w:rPr>
          <w:rFonts w:ascii="Scala Sans Offc" w:hAnsi="Scala Sans Offc" w:eastAsia="Scala Sans Offc" w:cs="Scala Sans Offc"/>
          <w:b w:val="0"/>
          <w:bCs w:val="0"/>
          <w:i w:val="1"/>
          <w:iCs w:val="1"/>
          <w:color w:val="000000" w:themeColor="text1" w:themeTint="FF" w:themeShade="FF"/>
          <w:sz w:val="22"/>
          <w:szCs w:val="22"/>
        </w:rPr>
        <w:t xml:space="preserve"> exam, your most recent grade </w:t>
      </w:r>
      <w:r w:rsidRPr="048A3A86" w:rsidR="3377B92E">
        <w:rPr>
          <w:rFonts w:ascii="Scala Sans Offc" w:hAnsi="Scala Sans Offc" w:eastAsia="Scala Sans Offc" w:cs="Scala Sans Offc"/>
          <w:b w:val="0"/>
          <w:bCs w:val="0"/>
          <w:color w:val="000000" w:themeColor="text1" w:themeTint="FF" w:themeShade="FF"/>
          <w:sz w:val="22"/>
          <w:szCs w:val="22"/>
        </w:rPr>
        <w:t xml:space="preserve">is the grade you are awarded for the class, </w:t>
      </w:r>
      <w:r w:rsidRPr="048A3A86" w:rsidR="3377B92E">
        <w:rPr>
          <w:rFonts w:ascii="Scala Sans Offc" w:hAnsi="Scala Sans Offc" w:eastAsia="Scala Sans Offc" w:cs="Scala Sans Offc"/>
          <w:b w:val="0"/>
          <w:bCs w:val="0"/>
          <w:i w:val="1"/>
          <w:iCs w:val="1"/>
          <w:color w:val="000000" w:themeColor="text1" w:themeTint="FF" w:themeShade="FF"/>
          <w:sz w:val="22"/>
          <w:szCs w:val="22"/>
          <w:u w:val="single"/>
        </w:rPr>
        <w:t>not</w:t>
      </w:r>
      <w:r w:rsidRPr="048A3A86" w:rsidR="3377B92E">
        <w:rPr>
          <w:rFonts w:ascii="Scala Sans Offc" w:hAnsi="Scala Sans Offc" w:eastAsia="Scala Sans Offc" w:cs="Scala Sans Offc"/>
          <w:b w:val="0"/>
          <w:bCs w:val="0"/>
          <w:i w:val="1"/>
          <w:iCs w:val="1"/>
          <w:color w:val="000000" w:themeColor="text1" w:themeTint="FF" w:themeShade="FF"/>
          <w:sz w:val="22"/>
          <w:szCs w:val="22"/>
        </w:rPr>
        <w:t xml:space="preserve"> the highest</w:t>
      </w:r>
      <w:r w:rsidRPr="048A3A86" w:rsidR="3377B92E">
        <w:rPr>
          <w:rFonts w:ascii="Scala Sans Offc" w:hAnsi="Scala Sans Offc" w:eastAsia="Scala Sans Offc" w:cs="Scala Sans Offc"/>
          <w:b w:val="0"/>
          <w:bCs w:val="0"/>
          <w:color w:val="000000" w:themeColor="text1" w:themeTint="FF" w:themeShade="FF"/>
          <w:sz w:val="22"/>
          <w:szCs w:val="22"/>
        </w:rPr>
        <w:t>.</w:t>
      </w:r>
    </w:p>
    <w:p w:rsidR="5716DDFA" w:rsidP="5716DDFA" w:rsidRDefault="5716DDFA" w14:paraId="0C75DB74" w14:textId="39AEB7FE">
      <w:pPr>
        <w:pStyle w:val="Normal"/>
        <w:spacing w:line="276" w:lineRule="auto"/>
        <w:jc w:val="both"/>
        <w:rPr>
          <w:rFonts w:ascii="Scala Sans Offc" w:hAnsi="Scala Sans Offc" w:eastAsia="Scala Sans Offc" w:cs="Scala Sans Offc"/>
          <w:b w:val="1"/>
          <w:bCs w:val="1"/>
          <w:color w:val="000000" w:themeColor="text1" w:themeTint="FF" w:themeShade="FF"/>
          <w:sz w:val="22"/>
          <w:szCs w:val="22"/>
        </w:rPr>
      </w:pPr>
    </w:p>
    <w:p w:rsidR="1407F1A0" w:rsidP="09D4BAFA" w:rsidRDefault="1407F1A0" w14:paraId="5D9A6E29" w14:textId="10FDD066">
      <w:pPr>
        <w:pStyle w:val="Heading2"/>
        <w:spacing w:line="276" w:lineRule="auto"/>
        <w:rPr>
          <w:rFonts w:ascii="Scala Sans Offc" w:hAnsi="Scala Sans Offc" w:eastAsia="Scala Sans Offc" w:cs="Scala Sans Offc"/>
          <w:color w:val="008EC6"/>
          <w:sz w:val="26"/>
          <w:szCs w:val="26"/>
        </w:rPr>
      </w:pPr>
      <w:bookmarkStart w:name="_Toc1391176820" w:id="150538496"/>
      <w:r w:rsidRPr="09D4BAFA" w:rsidR="26D50E54">
        <w:rPr>
          <w:rFonts w:ascii="Scala Sans Offc" w:hAnsi="Scala Sans Offc" w:eastAsia="Scala Sans Offc" w:cs="Scala Sans Offc"/>
          <w:color w:val="366091"/>
        </w:rPr>
        <w:t xml:space="preserve">4.1 </w:t>
      </w:r>
      <w:r w:rsidRPr="09D4BAFA" w:rsidR="26D50E54">
        <w:rPr>
          <w:rFonts w:ascii="Scala Sans Offc" w:hAnsi="Scala Sans Offc" w:eastAsia="Scala Sans Offc" w:cs="Scala Sans Offc"/>
          <w:color w:val="366091"/>
        </w:rPr>
        <w:t>Assessmen</w:t>
      </w:r>
      <w:r w:rsidRPr="09D4BAFA" w:rsidR="26D50E54">
        <w:rPr>
          <w:rFonts w:ascii="Scala Sans Offc" w:hAnsi="Scala Sans Offc" w:eastAsia="Scala Sans Offc" w:cs="Scala Sans Offc"/>
          <w:color w:val="366091"/>
        </w:rPr>
        <w:t>t Types</w:t>
      </w:r>
      <w:bookmarkEnd w:id="150538496"/>
    </w:p>
    <w:p w:rsidR="001B2C13" w:rsidP="007C358C" w:rsidRDefault="001B2C13" w14:paraId="00000160" w14:textId="77777777">
      <w:pPr>
        <w:spacing w:line="276" w:lineRule="auto"/>
        <w:rPr>
          <w:rFonts w:ascii="Scala Sans Offc" w:hAnsi="Scala Sans Offc" w:eastAsia="Scala Sans Offc" w:cs="Scala Sans Offc"/>
          <w:b w:val="1"/>
          <w:bCs w:val="1"/>
          <w:sz w:val="22"/>
          <w:szCs w:val="22"/>
        </w:rPr>
      </w:pPr>
    </w:p>
    <w:p w:rsidR="001B2C13" w:rsidP="007C358C" w:rsidRDefault="009479CB" w14:paraId="00000161" w14:textId="77777777">
      <w:pPr>
        <w:spacing w:line="276" w:lineRule="auto"/>
        <w:rPr>
          <w:rFonts w:ascii="Scala Sans Offc" w:hAnsi="Scala Sans Offc" w:eastAsia="Scala Sans Offc" w:cs="Scala Sans Offc"/>
          <w:b w:val="1"/>
          <w:bCs w:val="1"/>
          <w:sz w:val="22"/>
          <w:szCs w:val="22"/>
        </w:rPr>
      </w:pPr>
      <w:r w:rsidRPr="1407F1A0" w:rsidR="009479CB">
        <w:rPr>
          <w:rFonts w:ascii="Scala Sans Offc" w:hAnsi="Scala Sans Offc" w:eastAsia="Scala Sans Offc" w:cs="Scala Sans Offc"/>
          <w:b w:val="1"/>
          <w:bCs w:val="1"/>
          <w:sz w:val="22"/>
          <w:szCs w:val="22"/>
        </w:rPr>
        <w:t xml:space="preserve">Final Exam: </w:t>
      </w:r>
    </w:p>
    <w:p w:rsidR="1407F1A0" w:rsidP="1407F1A0" w:rsidRDefault="1407F1A0" w14:paraId="4F8CBD9A" w14:textId="0005C7E3">
      <w:pPr>
        <w:pStyle w:val="Normal"/>
        <w:spacing w:line="276" w:lineRule="auto"/>
        <w:rPr>
          <w:rFonts w:ascii="Scala Sans Offc" w:hAnsi="Scala Sans Offc" w:eastAsia="Scala Sans Offc" w:cs="Scala Sans Offc"/>
          <w:b w:val="1"/>
          <w:bCs w:val="1"/>
          <w:sz w:val="22"/>
          <w:szCs w:val="22"/>
        </w:rPr>
      </w:pPr>
    </w:p>
    <w:p w:rsidR="001B2C13" w:rsidRDefault="009479CB" w14:paraId="00000163" w14:textId="01C63A23">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The final exam will be a closed book exam </w:t>
      </w:r>
      <w:bookmarkStart w:name="_Int_63QmyJIV" w:id="1206525431"/>
      <w:r w:rsidRPr="1407F1A0" w:rsidR="009479CB">
        <w:rPr>
          <w:rFonts w:ascii="Scala Sans Offc" w:hAnsi="Scala Sans Offc" w:eastAsia="Scala Sans Offc" w:cs="Scala Sans Offc"/>
          <w:sz w:val="22"/>
          <w:szCs w:val="22"/>
        </w:rPr>
        <w:t>handwritten with pencil/pen</w:t>
      </w:r>
      <w:bookmarkEnd w:id="1206525431"/>
      <w:r w:rsidRPr="1407F1A0" w:rsidR="009479CB">
        <w:rPr>
          <w:rFonts w:ascii="Scala Sans Offc" w:hAnsi="Scala Sans Offc" w:eastAsia="Scala Sans Offc" w:cs="Scala Sans Offc"/>
          <w:sz w:val="22"/>
          <w:szCs w:val="22"/>
        </w:rPr>
        <w:t xml:space="preserve"> and paper. It will be three (3) hours in duration</w:t>
      </w:r>
      <w:r w:rsidRPr="1407F1A0" w:rsidR="009479CB">
        <w:rPr>
          <w:rFonts w:ascii="Scala Sans Offc" w:hAnsi="Scala Sans Offc" w:eastAsia="Scala Sans Offc" w:cs="Scala Sans Offc"/>
          <w:sz w:val="22"/>
          <w:szCs w:val="22"/>
        </w:rPr>
        <w:t xml:space="preserve">.  </w:t>
      </w:r>
      <w:r w:rsidRPr="1407F1A0" w:rsidR="009479CB">
        <w:rPr>
          <w:rFonts w:ascii="Scala Sans Offc" w:hAnsi="Scala Sans Offc" w:eastAsia="Scala Sans Offc" w:cs="Scala Sans Offc"/>
          <w:sz w:val="22"/>
          <w:szCs w:val="22"/>
        </w:rPr>
        <w:t>Questions in the exam will come from all aspects of the course material: lectures,</w:t>
      </w:r>
      <w:r w:rsidRPr="1407F1A0" w:rsidR="5DE5ED4C">
        <w:rPr>
          <w:rFonts w:ascii="Scala Sans Offc" w:hAnsi="Scala Sans Offc" w:eastAsia="Scala Sans Offc" w:cs="Scala Sans Offc"/>
          <w:sz w:val="22"/>
          <w:szCs w:val="22"/>
        </w:rPr>
        <w:t xml:space="preserve"> computer labs,</w:t>
      </w:r>
      <w:r w:rsidRPr="1407F1A0" w:rsidR="009479CB">
        <w:rPr>
          <w:rFonts w:ascii="Scala Sans Offc" w:hAnsi="Scala Sans Offc" w:eastAsia="Scala Sans Offc" w:cs="Scala Sans Offc"/>
          <w:sz w:val="22"/>
          <w:szCs w:val="22"/>
        </w:rPr>
        <w:t xml:space="preserve"> assignments and requir</w:t>
      </w:r>
      <w:r w:rsidRPr="1407F1A0" w:rsidR="009479CB">
        <w:rPr>
          <w:rFonts w:ascii="Scala Sans Offc" w:hAnsi="Scala Sans Offc" w:eastAsia="Scala Sans Offc" w:cs="Scala Sans Offc"/>
          <w:sz w:val="22"/>
          <w:szCs w:val="22"/>
        </w:rPr>
        <w:t xml:space="preserve">ed readings. </w:t>
      </w:r>
    </w:p>
    <w:p w:rsidR="001B2C13" w:rsidRDefault="001B2C13" w14:paraId="00000164" w14:textId="77777777">
      <w:pPr>
        <w:spacing w:line="276" w:lineRule="auto"/>
        <w:rPr>
          <w:rFonts w:ascii="Scala Sans Offc" w:hAnsi="Scala Sans Offc" w:eastAsia="Scala Sans Offc" w:cs="Scala Sans Offc"/>
          <w:sz w:val="22"/>
          <w:szCs w:val="22"/>
        </w:rPr>
      </w:pPr>
    </w:p>
    <w:p w:rsidR="001B2C13" w:rsidRDefault="009479CB" w14:paraId="00000165" w14:textId="77777777">
      <w:pPr>
        <w:spacing w:line="276" w:lineRule="auto"/>
        <w:rPr>
          <w:rFonts w:ascii="Scala Sans Offc" w:hAnsi="Scala Sans Offc" w:eastAsia="Scala Sans Offc" w:cs="Scala Sans Offc"/>
          <w:sz w:val="22"/>
          <w:szCs w:val="22"/>
        </w:rPr>
      </w:pPr>
      <w:r w:rsidRPr="007C358C" w:rsidR="009479CB">
        <w:rPr>
          <w:rFonts w:ascii="Scala Sans Offc" w:hAnsi="Scala Sans Offc" w:eastAsia="Scala Sans Offc" w:cs="Scala Sans Offc"/>
          <w:sz w:val="22"/>
          <w:szCs w:val="22"/>
        </w:rPr>
        <w:t xml:space="preserve">The exam will be split into three components as follows: </w:t>
      </w:r>
    </w:p>
    <w:p w:rsidR="001B2C13" w:rsidRDefault="001B2C13" w14:paraId="00000166" w14:textId="77777777">
      <w:pPr>
        <w:spacing w:line="276" w:lineRule="auto"/>
        <w:rPr>
          <w:rFonts w:ascii="Scala Sans Offc" w:hAnsi="Scala Sans Offc" w:eastAsia="Scala Sans Offc" w:cs="Scala Sans Offc"/>
          <w:sz w:val="22"/>
          <w:szCs w:val="22"/>
        </w:rPr>
      </w:pPr>
    </w:p>
    <w:p w:rsidR="001B2C13" w:rsidRDefault="009479CB" w14:paraId="00000167" w14:textId="7BEB929E">
      <w:pPr>
        <w:numPr>
          <w:ilvl w:val="0"/>
          <w:numId w:val="4"/>
        </w:num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PART A: </w:t>
      </w:r>
      <w:r w:rsidRPr="1407F1A0" w:rsidR="1FDC9E53">
        <w:rPr>
          <w:rFonts w:ascii="Scala Sans Offc" w:hAnsi="Scala Sans Offc" w:eastAsia="Scala Sans Offc" w:cs="Scala Sans Offc"/>
          <w:sz w:val="22"/>
          <w:szCs w:val="22"/>
        </w:rPr>
        <w:t xml:space="preserve">15 </w:t>
      </w:r>
      <w:r w:rsidRPr="1407F1A0" w:rsidR="009479CB">
        <w:rPr>
          <w:rFonts w:ascii="Scala Sans Offc" w:hAnsi="Scala Sans Offc" w:eastAsia="Scala Sans Offc" w:cs="Scala Sans Offc"/>
          <w:sz w:val="22"/>
          <w:szCs w:val="22"/>
        </w:rPr>
        <w:t>Multiple Choice questions</w:t>
      </w:r>
    </w:p>
    <w:p w:rsidR="001B2C13" w:rsidRDefault="009479CB" w14:paraId="1882A5E8" w14:textId="73F83B0E">
      <w:pPr>
        <w:numPr>
          <w:ilvl w:val="0"/>
          <w:numId w:val="4"/>
        </w:numPr>
        <w:spacing w:line="276" w:lineRule="auto"/>
        <w:rPr>
          <w:rFonts w:ascii="Scala Sans Offc" w:hAnsi="Scala Sans Offc" w:eastAsia="Scala Sans Offc" w:cs="Scala Sans Offc"/>
          <w:sz w:val="22"/>
          <w:szCs w:val="22"/>
        </w:rPr>
      </w:pPr>
      <w:commentRangeStart w:id="608082891"/>
      <w:r w:rsidRPr="09D4BAFA" w:rsidR="20DE9538">
        <w:rPr>
          <w:rFonts w:ascii="Scala Sans Offc" w:hAnsi="Scala Sans Offc" w:eastAsia="Scala Sans Offc" w:cs="Scala Sans Offc"/>
          <w:sz w:val="22"/>
          <w:szCs w:val="22"/>
        </w:rPr>
        <w:t>PART B: Short answer questions</w:t>
      </w:r>
      <w:commentRangeEnd w:id="608082891"/>
      <w:r>
        <w:rPr>
          <w:rStyle w:val="CommentReference"/>
        </w:rPr>
        <w:commentReference w:id="608082891"/>
      </w:r>
    </w:p>
    <w:p w:rsidR="001B2C13" w:rsidP="048A3A86" w:rsidRDefault="009479CB" w14:paraId="00000169" w14:textId="34C3D30F">
      <w:pPr>
        <w:pStyle w:val="Normal"/>
        <w:numPr>
          <w:ilvl w:val="0"/>
          <w:numId w:val="66"/>
        </w:numPr>
        <w:spacing w:line="276" w:lineRule="auto"/>
        <w:rPr>
          <w:rFonts w:ascii="Scala Sans Offc" w:hAnsi="Scala Sans Offc" w:eastAsia="Scala Sans Offc" w:cs="Scala Sans Offc"/>
          <w:sz w:val="22"/>
          <w:szCs w:val="22"/>
        </w:rPr>
      </w:pPr>
      <w:r w:rsidRPr="048A3A86" w:rsidR="402E9548">
        <w:rPr>
          <w:rFonts w:ascii="Scala Sans Offc" w:hAnsi="Scala Sans Offc" w:eastAsia="Scala Sans Offc" w:cs="Scala Sans Offc"/>
          <w:sz w:val="22"/>
          <w:szCs w:val="22"/>
        </w:rPr>
        <w:t xml:space="preserve">5 </w:t>
      </w:r>
      <w:r w:rsidRPr="048A3A86" w:rsidR="45D6A189">
        <w:rPr>
          <w:rFonts w:ascii="Scala Sans Offc" w:hAnsi="Scala Sans Offc" w:eastAsia="Scala Sans Offc" w:cs="Scala Sans Offc"/>
          <w:sz w:val="22"/>
          <w:szCs w:val="22"/>
        </w:rPr>
        <w:t>to</w:t>
      </w:r>
      <w:r w:rsidRPr="048A3A86" w:rsidR="402E9548">
        <w:rPr>
          <w:rFonts w:ascii="Scala Sans Offc" w:hAnsi="Scala Sans Offc" w:eastAsia="Scala Sans Offc" w:cs="Scala Sans Offc"/>
          <w:sz w:val="22"/>
          <w:szCs w:val="22"/>
        </w:rPr>
        <w:t xml:space="preserve"> 7 </w:t>
      </w:r>
      <w:r w:rsidRPr="048A3A86" w:rsidR="0F788059">
        <w:rPr>
          <w:rFonts w:ascii="Scala Sans Offc" w:hAnsi="Scala Sans Offc" w:eastAsia="Scala Sans Offc" w:cs="Scala Sans Offc"/>
          <w:sz w:val="22"/>
          <w:szCs w:val="22"/>
        </w:rPr>
        <w:t>Short Answer questions</w:t>
      </w:r>
      <w:r w:rsidRPr="048A3A86" w:rsidR="08226768">
        <w:rPr>
          <w:rFonts w:ascii="Scala Sans Offc" w:hAnsi="Scala Sans Offc" w:eastAsia="Scala Sans Offc" w:cs="Scala Sans Offc"/>
          <w:sz w:val="22"/>
          <w:szCs w:val="22"/>
        </w:rPr>
        <w:t>. Each question may have multiple parts</w:t>
      </w:r>
      <w:r w:rsidRPr="048A3A86" w:rsidR="0F788059">
        <w:rPr>
          <w:rFonts w:ascii="Scala Sans Offc" w:hAnsi="Scala Sans Offc" w:eastAsia="Scala Sans Offc" w:cs="Scala Sans Offc"/>
          <w:sz w:val="22"/>
          <w:szCs w:val="22"/>
        </w:rPr>
        <w:t xml:space="preserve"> </w:t>
      </w:r>
    </w:p>
    <w:p w:rsidR="09D4BAFA" w:rsidP="09D4BAFA" w:rsidRDefault="09D4BAFA" w14:paraId="65C3BEEF" w14:textId="4473BBA8">
      <w:pPr>
        <w:pStyle w:val="Normal"/>
        <w:spacing w:line="276" w:lineRule="auto"/>
        <w:rPr>
          <w:rFonts w:ascii="Scala Sans Offc" w:hAnsi="Scala Sans Offc" w:eastAsia="Scala Sans Offc" w:cs="Scala Sans Offc"/>
          <w:sz w:val="22"/>
          <w:szCs w:val="22"/>
        </w:rPr>
      </w:pPr>
    </w:p>
    <w:p w:rsidR="001B2C13" w:rsidRDefault="009479CB" w14:paraId="0000016A" w14:textId="77777777">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More details on the exam will be provided </w:t>
      </w:r>
      <w:r w:rsidRPr="1407F1A0" w:rsidR="009479CB">
        <w:rPr>
          <w:rFonts w:ascii="Scala Sans Offc" w:hAnsi="Scala Sans Offc" w:eastAsia="Scala Sans Offc" w:cs="Scala Sans Offc"/>
          <w:sz w:val="22"/>
          <w:szCs w:val="22"/>
        </w:rPr>
        <w:t>in due course</w:t>
      </w:r>
      <w:r w:rsidRPr="1407F1A0" w:rsidR="009479CB">
        <w:rPr>
          <w:rFonts w:ascii="Scala Sans Offc" w:hAnsi="Scala Sans Offc" w:eastAsia="Scala Sans Offc" w:cs="Scala Sans Offc"/>
          <w:sz w:val="22"/>
          <w:szCs w:val="22"/>
        </w:rPr>
        <w:t>.</w:t>
      </w:r>
    </w:p>
    <w:p w:rsidR="1407F1A0" w:rsidP="1407F1A0" w:rsidRDefault="1407F1A0" w14:paraId="2F1C8AF1" w14:textId="421703A8">
      <w:pPr>
        <w:pStyle w:val="Normal"/>
        <w:spacing w:line="276" w:lineRule="auto"/>
        <w:rPr>
          <w:rFonts w:ascii="Scala Sans Offc" w:hAnsi="Scala Sans Offc" w:eastAsia="Scala Sans Offc" w:cs="Scala Sans Offc"/>
          <w:sz w:val="22"/>
          <w:szCs w:val="22"/>
        </w:rPr>
      </w:pPr>
    </w:p>
    <w:p w:rsidR="0D8569FC" w:rsidP="1407F1A0" w:rsidRDefault="0D8569FC" w14:paraId="64CF60CC" w14:textId="7EB0ED72">
      <w:pPr>
        <w:pStyle w:val="Normal"/>
        <w:spacing w:line="276" w:lineRule="auto"/>
        <w:rPr>
          <w:rFonts w:ascii="Scala Sans Offc" w:hAnsi="Scala Sans Offc" w:eastAsia="Scala Sans Offc" w:cs="Scala Sans Offc"/>
          <w:b w:val="1"/>
          <w:bCs w:val="1"/>
          <w:sz w:val="22"/>
          <w:szCs w:val="22"/>
        </w:rPr>
      </w:pPr>
      <w:r w:rsidRPr="1407F1A0" w:rsidR="0D8569FC">
        <w:rPr>
          <w:rFonts w:ascii="Scala Sans Offc" w:hAnsi="Scala Sans Offc" w:eastAsia="Scala Sans Offc" w:cs="Scala Sans Offc"/>
          <w:b w:val="1"/>
          <w:bCs w:val="1"/>
          <w:sz w:val="22"/>
          <w:szCs w:val="22"/>
        </w:rPr>
        <w:t>Mock Exam:</w:t>
      </w:r>
    </w:p>
    <w:p w:rsidR="1407F1A0" w:rsidP="1407F1A0" w:rsidRDefault="1407F1A0" w14:paraId="0CED68AE" w14:textId="5A66BB3B">
      <w:pPr>
        <w:pStyle w:val="Normal"/>
        <w:spacing w:line="276" w:lineRule="auto"/>
        <w:rPr>
          <w:rFonts w:ascii="Scala Sans Offc" w:hAnsi="Scala Sans Offc" w:eastAsia="Scala Sans Offc" w:cs="Scala Sans Offc"/>
          <w:b w:val="1"/>
          <w:bCs w:val="1"/>
          <w:sz w:val="22"/>
          <w:szCs w:val="22"/>
        </w:rPr>
      </w:pPr>
    </w:p>
    <w:p w:rsidR="63E6E602" w:rsidP="1407F1A0" w:rsidRDefault="63E6E602" w14:paraId="044880E9" w14:textId="796BCF0C">
      <w:pPr>
        <w:pStyle w:val="Normal"/>
        <w:spacing w:line="276" w:lineRule="auto"/>
        <w:rPr>
          <w:rFonts w:ascii="Scala Sans Offc" w:hAnsi="Scala Sans Offc" w:eastAsia="Scala Sans Offc" w:cs="Scala Sans Offc"/>
          <w:b w:val="1"/>
          <w:bCs w:val="1"/>
          <w:sz w:val="22"/>
          <w:szCs w:val="22"/>
        </w:rPr>
      </w:pPr>
      <w:r w:rsidRPr="09D4BAFA" w:rsidR="1D431224">
        <w:rPr>
          <w:rFonts w:ascii="Scala Sans Offc" w:hAnsi="Scala Sans Offc" w:eastAsia="Scala Sans Offc" w:cs="Scala Sans Offc"/>
          <w:b w:val="0"/>
          <w:bCs w:val="0"/>
          <w:sz w:val="22"/>
          <w:szCs w:val="22"/>
        </w:rPr>
        <w:t>In Calendar Week 40</w:t>
      </w:r>
      <w:r w:rsidRPr="09D4BAFA" w:rsidR="5B81D572">
        <w:rPr>
          <w:rFonts w:ascii="Scala Sans Offc" w:hAnsi="Scala Sans Offc" w:eastAsia="Scala Sans Offc" w:cs="Scala Sans Offc"/>
          <w:b w:val="0"/>
          <w:bCs w:val="0"/>
          <w:sz w:val="22"/>
          <w:szCs w:val="22"/>
        </w:rPr>
        <w:t xml:space="preserve"> instructors will make a Mock exam available </w:t>
      </w:r>
      <w:r w:rsidRPr="09D4BAFA" w:rsidR="3A9C2E36">
        <w:rPr>
          <w:rFonts w:ascii="Scala Sans Offc" w:hAnsi="Scala Sans Offc" w:eastAsia="Scala Sans Offc" w:cs="Scala Sans Offc"/>
          <w:b w:val="0"/>
          <w:bCs w:val="0"/>
          <w:sz w:val="22"/>
          <w:szCs w:val="22"/>
        </w:rPr>
        <w:t xml:space="preserve">to students that </w:t>
      </w:r>
      <w:r w:rsidRPr="09D4BAFA" w:rsidR="3A9C2E36">
        <w:rPr>
          <w:rFonts w:ascii="Scala Sans Offc" w:hAnsi="Scala Sans Offc" w:eastAsia="Scala Sans Offc" w:cs="Scala Sans Offc"/>
          <w:b w:val="0"/>
          <w:bCs w:val="0"/>
          <w:sz w:val="22"/>
          <w:szCs w:val="22"/>
        </w:rPr>
        <w:t>provides</w:t>
      </w:r>
      <w:r w:rsidRPr="09D4BAFA" w:rsidR="3A9C2E36">
        <w:rPr>
          <w:rFonts w:ascii="Scala Sans Offc" w:hAnsi="Scala Sans Offc" w:eastAsia="Scala Sans Offc" w:cs="Scala Sans Offc"/>
          <w:b w:val="0"/>
          <w:bCs w:val="0"/>
          <w:sz w:val="22"/>
          <w:szCs w:val="22"/>
        </w:rPr>
        <w:t xml:space="preserve"> examples of questions that could be assessed in the exam</w:t>
      </w:r>
      <w:r w:rsidRPr="09D4BAFA" w:rsidR="5B81D572">
        <w:rPr>
          <w:rFonts w:ascii="Scala Sans Offc" w:hAnsi="Scala Sans Offc" w:eastAsia="Scala Sans Offc" w:cs="Scala Sans Offc"/>
          <w:b w:val="0"/>
          <w:bCs w:val="0"/>
          <w:sz w:val="22"/>
          <w:szCs w:val="22"/>
        </w:rPr>
        <w:t>.</w:t>
      </w:r>
      <w:r w:rsidRPr="09D4BAFA" w:rsidR="5B81D572">
        <w:rPr>
          <w:rFonts w:ascii="Scala Sans Offc" w:hAnsi="Scala Sans Offc" w:eastAsia="Scala Sans Offc" w:cs="Scala Sans Offc"/>
          <w:b w:val="0"/>
          <w:bCs w:val="0"/>
          <w:sz w:val="22"/>
          <w:szCs w:val="22"/>
        </w:rPr>
        <w:t xml:space="preserve"> Answers to the mock exam will be posted no earlier than </w:t>
      </w:r>
      <w:r w:rsidRPr="09D4BAFA" w:rsidR="36416EB3">
        <w:rPr>
          <w:rFonts w:ascii="Scala Sans Offc" w:hAnsi="Scala Sans Offc" w:eastAsia="Scala Sans Offc" w:cs="Scala Sans Offc"/>
          <w:b w:val="0"/>
          <w:bCs w:val="0"/>
          <w:sz w:val="22"/>
          <w:szCs w:val="22"/>
        </w:rPr>
        <w:t>5</w:t>
      </w:r>
      <w:r w:rsidRPr="09D4BAFA" w:rsidR="5B81D572">
        <w:rPr>
          <w:rFonts w:ascii="Scala Sans Offc" w:hAnsi="Scala Sans Offc" w:eastAsia="Scala Sans Offc" w:cs="Scala Sans Offc"/>
          <w:b w:val="0"/>
          <w:bCs w:val="0"/>
          <w:sz w:val="22"/>
          <w:szCs w:val="22"/>
        </w:rPr>
        <w:t xml:space="preserve"> business days before the final exam is scheduled to take place. </w:t>
      </w:r>
    </w:p>
    <w:p w:rsidR="1407F1A0" w:rsidP="1407F1A0" w:rsidRDefault="1407F1A0" w14:paraId="4E900F56" w14:textId="4D954178">
      <w:pPr>
        <w:pStyle w:val="Normal"/>
        <w:spacing w:line="276" w:lineRule="auto"/>
        <w:rPr>
          <w:rFonts w:ascii="Scala Sans Offc" w:hAnsi="Scala Sans Offc" w:eastAsia="Scala Sans Offc" w:cs="Scala Sans Offc"/>
          <w:b w:val="0"/>
          <w:bCs w:val="0"/>
          <w:sz w:val="22"/>
          <w:szCs w:val="22"/>
        </w:rPr>
      </w:pPr>
    </w:p>
    <w:p w:rsidR="138C9AF1" w:rsidP="1407F1A0" w:rsidRDefault="138C9AF1" w14:paraId="26DC6528" w14:textId="27B68A17">
      <w:pPr>
        <w:pStyle w:val="Normal"/>
        <w:spacing w:line="276" w:lineRule="auto"/>
        <w:rPr>
          <w:rFonts w:ascii="Scala Sans Offc" w:hAnsi="Scala Sans Offc" w:eastAsia="Scala Sans Offc" w:cs="Scala Sans Offc"/>
          <w:b w:val="0"/>
          <w:bCs w:val="0"/>
          <w:sz w:val="22"/>
          <w:szCs w:val="22"/>
        </w:rPr>
      </w:pPr>
      <w:r w:rsidRPr="1407F1A0" w:rsidR="138C9AF1">
        <w:rPr>
          <w:rFonts w:ascii="Scala Sans Offc" w:hAnsi="Scala Sans Offc" w:eastAsia="Scala Sans Offc" w:cs="Scala Sans Offc"/>
          <w:b w:val="0"/>
          <w:bCs w:val="0"/>
          <w:sz w:val="22"/>
          <w:szCs w:val="22"/>
        </w:rPr>
        <w:t xml:space="preserve">The instructors urge students to take great care when revising and using mock exam solutions -- the final </w:t>
      </w:r>
      <w:r w:rsidRPr="1407F1A0" w:rsidR="138C9AF1">
        <w:rPr>
          <w:rFonts w:ascii="Scala Sans Offc" w:hAnsi="Scala Sans Offc" w:eastAsia="Scala Sans Offc" w:cs="Scala Sans Offc"/>
          <w:b w:val="0"/>
          <w:bCs w:val="0"/>
          <w:sz w:val="22"/>
          <w:szCs w:val="22"/>
        </w:rPr>
        <w:t xml:space="preserve">exam </w:t>
      </w:r>
      <w:r w:rsidRPr="1407F1A0" w:rsidR="138C9AF1">
        <w:rPr>
          <w:rFonts w:ascii="Scala Sans Offc" w:hAnsi="Scala Sans Offc" w:eastAsia="Scala Sans Offc" w:cs="Scala Sans Offc"/>
          <w:b w:val="0"/>
          <w:bCs w:val="0"/>
          <w:sz w:val="22"/>
          <w:szCs w:val="22"/>
        </w:rPr>
        <w:t>likely con</w:t>
      </w:r>
      <w:r w:rsidRPr="1407F1A0" w:rsidR="138C9AF1">
        <w:rPr>
          <w:rFonts w:ascii="Scala Sans Offc" w:hAnsi="Scala Sans Offc" w:eastAsia="Scala Sans Offc" w:cs="Scala Sans Offc"/>
          <w:b w:val="0"/>
          <w:bCs w:val="0"/>
          <w:sz w:val="22"/>
          <w:szCs w:val="22"/>
        </w:rPr>
        <w:t>tains</w:t>
      </w:r>
      <w:r w:rsidRPr="1407F1A0" w:rsidR="138C9AF1">
        <w:rPr>
          <w:rFonts w:ascii="Scala Sans Offc" w:hAnsi="Scala Sans Offc" w:eastAsia="Scala Sans Offc" w:cs="Scala Sans Offc"/>
          <w:b w:val="0"/>
          <w:bCs w:val="0"/>
          <w:sz w:val="22"/>
          <w:szCs w:val="22"/>
        </w:rPr>
        <w:t xml:space="preserve"> different questions to the mock exam, so "learning the answers" to these questions will not be sufficient for doing well in the final exam.</w:t>
      </w:r>
    </w:p>
    <w:p w:rsidR="001B2C13" w:rsidP="09D4BAFA" w:rsidRDefault="001B2C13" w14:paraId="0000016B" w14:textId="7D97D305">
      <w:pPr>
        <w:pStyle w:val="Normal"/>
        <w:spacing w:line="276" w:lineRule="auto"/>
        <w:rPr>
          <w:rFonts w:ascii="Scala Sans Offc" w:hAnsi="Scala Sans Offc" w:eastAsia="Scala Sans Offc" w:cs="Scala Sans Offc"/>
          <w:b w:val="0"/>
          <w:bCs w:val="0"/>
          <w:sz w:val="22"/>
          <w:szCs w:val="22"/>
        </w:rPr>
      </w:pPr>
    </w:p>
    <w:p w:rsidR="001B2C13" w:rsidP="60516F56" w:rsidRDefault="009479CB" w14:paraId="0000016C" w14:textId="543D4B77">
      <w:pPr>
        <w:pStyle w:val="Heading2"/>
        <w:rPr>
          <w:rFonts w:ascii="Scala Sans Offc" w:hAnsi="Scala Sans Offc" w:eastAsia="Scala Sans Offc" w:cs="Scala Sans Offc"/>
          <w:color w:val="008EC6"/>
          <w:sz w:val="26"/>
          <w:szCs w:val="26"/>
        </w:rPr>
      </w:pPr>
      <w:bookmarkStart w:name="_lnxbz9" w:id="20"/>
      <w:bookmarkEnd w:id="20"/>
      <w:bookmarkStart w:name="_Toc973374656" w:id="1671314595"/>
      <w:r w:rsidR="009479CB">
        <w:rPr/>
        <w:t>4.</w:t>
      </w:r>
      <w:r w:rsidR="455A985A">
        <w:rPr/>
        <w:t>2</w:t>
      </w:r>
      <w:r w:rsidR="009479CB">
        <w:rPr/>
        <w:t xml:space="preserve"> Grading</w:t>
      </w:r>
      <w:bookmarkEnd w:id="1671314595"/>
    </w:p>
    <w:p w:rsidR="001B2C13" w:rsidP="60516F56" w:rsidRDefault="001B2C13" w14:paraId="0000016D" w14:textId="77777777">
      <w:pPr>
        <w:spacing w:line="276" w:lineRule="auto"/>
        <w:rPr>
          <w:rFonts w:ascii="Scala Sans Offc" w:hAnsi="Scala Sans Offc" w:eastAsia="Scala Sans Offc" w:cs="Scala Sans Offc"/>
          <w:sz w:val="22"/>
          <w:szCs w:val="22"/>
        </w:rPr>
      </w:pPr>
    </w:p>
    <w:p w:rsidR="001B2C13" w:rsidP="60516F56" w:rsidRDefault="009479CB" w14:paraId="0000016E" w14:textId="584394B5">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Exams will be graded through a mix of automated grading and by the instructors. </w:t>
      </w:r>
      <w:r w:rsidRPr="09D4BAFA" w:rsidR="20DE9538">
        <w:rPr>
          <w:rFonts w:ascii="Scala Sans Offc" w:hAnsi="Scala Sans Offc" w:eastAsia="Scala Sans Offc" w:cs="Scala Sans Offc"/>
          <w:sz w:val="22"/>
          <w:szCs w:val="22"/>
        </w:rPr>
        <w:t>Automated grading will be applied to questions that have a single correct answer that is chosen from a list of alternatives.</w:t>
      </w:r>
      <w:r w:rsidRPr="09D4BAFA" w:rsidR="20DE9538">
        <w:rPr>
          <w:rFonts w:ascii="Scala Sans Offc" w:hAnsi="Scala Sans Offc" w:eastAsia="Scala Sans Offc" w:cs="Scala Sans Offc"/>
          <w:sz w:val="22"/>
          <w:szCs w:val="22"/>
        </w:rPr>
        <w:t xml:space="preserve"> Instructors will grade all question</w:t>
      </w:r>
      <w:r w:rsidRPr="09D4BAFA" w:rsidR="20DE9538">
        <w:rPr>
          <w:rFonts w:ascii="Scala Sans Offc" w:hAnsi="Scala Sans Offc" w:eastAsia="Scala Sans Offc" w:cs="Scala Sans Offc"/>
          <w:sz w:val="22"/>
          <w:szCs w:val="22"/>
        </w:rPr>
        <w:t xml:space="preserve">s that require explanation. </w:t>
      </w:r>
    </w:p>
    <w:p w:rsidR="001B2C13" w:rsidP="60516F56" w:rsidRDefault="001B2C13" w14:paraId="0000016F" w14:textId="77777777">
      <w:pPr>
        <w:spacing w:line="276" w:lineRule="auto"/>
        <w:rPr>
          <w:rFonts w:ascii="Scala Sans Offc" w:hAnsi="Scala Sans Offc" w:eastAsia="Scala Sans Offc" w:cs="Scala Sans Offc"/>
          <w:sz w:val="22"/>
          <w:szCs w:val="22"/>
        </w:rPr>
      </w:pPr>
    </w:p>
    <w:p w:rsidR="001B2C13" w:rsidP="60516F56" w:rsidRDefault="009479CB" w14:paraId="00000170" w14:textId="41D15712">
      <w:pPr>
        <w:spacing w:line="276" w:lineRule="auto"/>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Students</w:t>
      </w:r>
      <w:r w:rsidRPr="60516F56" w:rsidR="009479CB">
        <w:rPr>
          <w:rFonts w:ascii="Scala Sans Offc" w:hAnsi="Scala Sans Offc" w:eastAsia="Scala Sans Offc" w:cs="Scala Sans Offc"/>
          <w:sz w:val="22"/>
          <w:szCs w:val="22"/>
        </w:rPr>
        <w:t xml:space="preserve"> whose final exam grade is around the pass/fail boundary will be </w:t>
      </w:r>
      <w:proofErr w:type="gramStart"/>
      <w:r w:rsidRPr="60516F56" w:rsidR="009479CB">
        <w:rPr>
          <w:rFonts w:ascii="Scala Sans Offc" w:hAnsi="Scala Sans Offc" w:eastAsia="Scala Sans Offc" w:cs="Scala Sans Offc"/>
          <w:sz w:val="22"/>
          <w:szCs w:val="22"/>
        </w:rPr>
        <w:t>re-assessed</w:t>
      </w:r>
      <w:proofErr w:type="gramEnd"/>
      <w:r w:rsidRPr="60516F56" w:rsidR="009479CB">
        <w:rPr>
          <w:rFonts w:ascii="Scala Sans Offc" w:hAnsi="Scala Sans Offc" w:eastAsia="Scala Sans Offc" w:cs="Scala Sans Offc"/>
          <w:sz w:val="22"/>
          <w:szCs w:val="22"/>
        </w:rPr>
        <w:t xml:space="preserve"> by a second grader. </w:t>
      </w:r>
    </w:p>
    <w:p w:rsidR="001B2C13" w:rsidP="60516F56" w:rsidRDefault="001B2C13" w14:paraId="00000171" w14:textId="77777777">
      <w:pPr>
        <w:spacing w:line="276" w:lineRule="auto"/>
        <w:rPr>
          <w:rFonts w:ascii="Scala Sans Offc" w:hAnsi="Scala Sans Offc" w:eastAsia="Scala Sans Offc" w:cs="Scala Sans Offc"/>
          <w:sz w:val="22"/>
          <w:szCs w:val="22"/>
        </w:rPr>
      </w:pPr>
    </w:p>
    <w:p w:rsidR="001B2C13" w:rsidP="60516F56" w:rsidRDefault="009479CB" w14:paraId="00000172" w14:textId="77777777">
      <w:pPr>
        <w:spacing w:line="276" w:lineRule="auto"/>
        <w:rPr>
          <w:rFonts w:ascii="Scala Sans Offc" w:hAnsi="Scala Sans Offc" w:eastAsia="Scala Sans Offc" w:cs="Scala Sans Offc"/>
          <w:b w:val="1"/>
          <w:bCs w:val="1"/>
          <w:sz w:val="22"/>
          <w:szCs w:val="22"/>
        </w:rPr>
      </w:pPr>
      <w:r w:rsidRPr="60516F56" w:rsidR="009479CB">
        <w:rPr>
          <w:rFonts w:ascii="Scala Sans Offc" w:hAnsi="Scala Sans Offc" w:eastAsia="Scala Sans Offc" w:cs="Scala Sans Offc"/>
          <w:b w:val="1"/>
          <w:bCs w:val="1"/>
          <w:sz w:val="22"/>
          <w:szCs w:val="22"/>
        </w:rPr>
        <w:t xml:space="preserve">Dissemination of Grades: </w:t>
      </w:r>
    </w:p>
    <w:p w:rsidR="001B2C13" w:rsidP="60516F56" w:rsidRDefault="001B2C13" w14:paraId="00000173" w14:textId="77777777">
      <w:pPr>
        <w:spacing w:line="276" w:lineRule="auto"/>
        <w:rPr>
          <w:rFonts w:ascii="Scala Sans Offc" w:hAnsi="Scala Sans Offc" w:eastAsia="Scala Sans Offc" w:cs="Scala Sans Offc"/>
          <w:sz w:val="22"/>
          <w:szCs w:val="22"/>
        </w:rPr>
      </w:pPr>
    </w:p>
    <w:p w:rsidR="478777C5" w:rsidP="09D4BAFA" w:rsidRDefault="478777C5" w14:paraId="403CAECF" w14:textId="34885A3C">
      <w:pPr>
        <w:spacing w:after="0" w:line="280" w:lineRule="exact"/>
        <w:rPr>
          <w:rFonts w:ascii="Scala Sans Offc" w:hAnsi="Scala Sans Offc" w:eastAsia="Scala Sans Offc" w:cs="Scala Sans Offc"/>
          <w:b w:val="0"/>
          <w:bCs w:val="0"/>
          <w:i w:val="0"/>
          <w:iCs w:val="0"/>
          <w:caps w:val="0"/>
          <w:smallCaps w:val="0"/>
          <w:noProof w:val="0"/>
          <w:color w:val="000000" w:themeColor="text1" w:themeTint="FF" w:themeShade="FF"/>
          <w:sz w:val="22"/>
          <w:szCs w:val="22"/>
          <w:lang w:val="en-US"/>
        </w:rPr>
      </w:pPr>
      <w:r w:rsidRPr="09D4BAFA" w:rsidR="478777C5">
        <w:rPr>
          <w:rFonts w:ascii="Scala Sans Offc" w:hAnsi="Scala Sans Offc" w:eastAsia="Scala Sans Offc" w:cs="Scala Sans Offc"/>
          <w:b w:val="0"/>
          <w:bCs w:val="0"/>
          <w:i w:val="0"/>
          <w:iCs w:val="0"/>
          <w:caps w:val="0"/>
          <w:smallCaps w:val="0"/>
          <w:noProof w:val="0"/>
          <w:color w:val="000000" w:themeColor="text1" w:themeTint="FF" w:themeShade="FF"/>
          <w:sz w:val="22"/>
          <w:szCs w:val="22"/>
          <w:lang w:val="en-US"/>
        </w:rPr>
        <w:t>Within 15 working days after the assessment, grades will be published in the student administration.</w:t>
      </w:r>
    </w:p>
    <w:p w:rsidR="1407F1A0" w:rsidP="1407F1A0" w:rsidRDefault="1407F1A0" w14:paraId="39C2647D" w14:textId="4453A6FE">
      <w:pPr>
        <w:pStyle w:val="Normal"/>
        <w:spacing w:line="276" w:lineRule="auto"/>
        <w:rPr>
          <w:rFonts w:ascii="Scala Sans Offc" w:hAnsi="Scala Sans Offc" w:eastAsia="Scala Sans Offc" w:cs="Scala Sans Offc"/>
          <w:sz w:val="22"/>
          <w:szCs w:val="22"/>
        </w:rPr>
      </w:pPr>
    </w:p>
    <w:p w:rsidR="6DEBB11C" w:rsidP="1407F1A0" w:rsidRDefault="6DEBB11C" w14:paraId="753F179C" w14:textId="2F8C10D6">
      <w:pPr>
        <w:pStyle w:val="Normal"/>
        <w:spacing w:line="276" w:lineRule="auto"/>
        <w:rPr>
          <w:rFonts w:ascii="Scala Sans Offc" w:hAnsi="Scala Sans Offc" w:eastAsia="Scala Sans Offc" w:cs="Scala Sans Offc"/>
          <w:b w:val="1"/>
          <w:bCs w:val="1"/>
          <w:sz w:val="22"/>
          <w:szCs w:val="22"/>
        </w:rPr>
      </w:pPr>
      <w:r w:rsidRPr="1407F1A0" w:rsidR="6DEBB11C">
        <w:rPr>
          <w:rFonts w:ascii="Scala Sans Offc" w:hAnsi="Scala Sans Offc" w:eastAsia="Scala Sans Offc" w:cs="Scala Sans Offc"/>
          <w:b w:val="1"/>
          <w:bCs w:val="1"/>
          <w:sz w:val="22"/>
          <w:szCs w:val="22"/>
        </w:rPr>
        <w:t>Request for Regrading Final/</w:t>
      </w:r>
      <w:r w:rsidRPr="1407F1A0" w:rsidR="6DEBB11C">
        <w:rPr>
          <w:rFonts w:ascii="Scala Sans Offc" w:hAnsi="Scala Sans Offc" w:eastAsia="Scala Sans Offc" w:cs="Scala Sans Offc"/>
          <w:b w:val="1"/>
          <w:bCs w:val="1"/>
          <w:sz w:val="22"/>
          <w:szCs w:val="22"/>
        </w:rPr>
        <w:t>Resit</w:t>
      </w:r>
      <w:r w:rsidRPr="1407F1A0" w:rsidR="6DEBB11C">
        <w:rPr>
          <w:rFonts w:ascii="Scala Sans Offc" w:hAnsi="Scala Sans Offc" w:eastAsia="Scala Sans Offc" w:cs="Scala Sans Offc"/>
          <w:b w:val="1"/>
          <w:bCs w:val="1"/>
          <w:sz w:val="22"/>
          <w:szCs w:val="22"/>
        </w:rPr>
        <w:t xml:space="preserve"> Exam: </w:t>
      </w:r>
    </w:p>
    <w:p w:rsidR="1407F1A0" w:rsidP="1407F1A0" w:rsidRDefault="1407F1A0" w14:paraId="3D76718A" w14:textId="67EC493A">
      <w:pPr>
        <w:pStyle w:val="Normal"/>
        <w:spacing w:line="276" w:lineRule="auto"/>
        <w:rPr>
          <w:rFonts w:ascii="Scala Sans Offc" w:hAnsi="Scala Sans Offc" w:eastAsia="Scala Sans Offc" w:cs="Scala Sans Offc"/>
          <w:sz w:val="22"/>
          <w:szCs w:val="22"/>
        </w:rPr>
      </w:pPr>
    </w:p>
    <w:p w:rsidR="6DEBB11C" w:rsidP="1407F1A0" w:rsidRDefault="6DEBB11C" w14:paraId="54CD68A8" w14:textId="6950C805">
      <w:pPr>
        <w:pStyle w:val="Normal"/>
        <w:spacing w:line="276" w:lineRule="auto"/>
        <w:rPr>
          <w:rFonts w:ascii="Scala Sans Offc" w:hAnsi="Scala Sans Offc" w:eastAsia="Scala Sans Offc" w:cs="Scala Sans Offc"/>
          <w:sz w:val="22"/>
          <w:szCs w:val="22"/>
        </w:rPr>
      </w:pPr>
      <w:r w:rsidRPr="09D4BAFA" w:rsidR="21775A66">
        <w:rPr>
          <w:rFonts w:ascii="Scala Sans Offc" w:hAnsi="Scala Sans Offc" w:eastAsia="Scala Sans Offc" w:cs="Scala Sans Offc"/>
          <w:sz w:val="22"/>
          <w:szCs w:val="22"/>
        </w:rPr>
        <w:t>After exam grades are released, students can view their final exams under TiSEM staff supervision.</w:t>
      </w:r>
      <w:r w:rsidRPr="09D4BAFA" w:rsidR="597DA525">
        <w:rPr>
          <w:rFonts w:ascii="Scala Sans Offc" w:hAnsi="Scala Sans Offc" w:eastAsia="Scala Sans Offc" w:cs="Scala Sans Offc"/>
          <w:sz w:val="22"/>
          <w:szCs w:val="22"/>
        </w:rPr>
        <w:t xml:space="preserve"> </w:t>
      </w:r>
      <w:r w:rsidRPr="09D4BAFA" w:rsidR="597DA525">
        <w:rPr>
          <w:rFonts w:ascii="Scala Sans Offc" w:hAnsi="Scala Sans Offc" w:eastAsia="Scala Sans Offc" w:cs="Scala Sans Offc"/>
          <w:sz w:val="22"/>
          <w:szCs w:val="22"/>
        </w:rPr>
        <w:t xml:space="preserve">If a </w:t>
      </w:r>
      <w:r w:rsidRPr="09D4BAFA" w:rsidR="3EB538C7">
        <w:rPr>
          <w:rFonts w:ascii="Scala Sans Offc" w:hAnsi="Scala Sans Offc" w:eastAsia="Scala Sans Offc" w:cs="Scala Sans Offc"/>
          <w:sz w:val="22"/>
          <w:szCs w:val="22"/>
        </w:rPr>
        <w:t>student thinks</w:t>
      </w:r>
      <w:r w:rsidRPr="09D4BAFA" w:rsidR="597DA525">
        <w:rPr>
          <w:rFonts w:ascii="Scala Sans Offc" w:hAnsi="Scala Sans Offc" w:eastAsia="Scala Sans Offc" w:cs="Scala Sans Offc"/>
          <w:sz w:val="22"/>
          <w:szCs w:val="22"/>
        </w:rPr>
        <w:t xml:space="preserve"> there is an error in the grading, they should note the error and email the course email address within </w:t>
      </w:r>
      <w:r w:rsidRPr="09D4BAFA" w:rsidR="597DA525">
        <w:rPr>
          <w:rFonts w:ascii="Scala Sans Offc" w:hAnsi="Scala Sans Offc" w:eastAsia="Scala Sans Offc" w:cs="Scala Sans Offc"/>
          <w:sz w:val="22"/>
          <w:szCs w:val="22"/>
        </w:rPr>
        <w:t>48 hours</w:t>
      </w:r>
      <w:r w:rsidRPr="09D4BAFA" w:rsidR="597DA525">
        <w:rPr>
          <w:rFonts w:ascii="Scala Sans Offc" w:hAnsi="Scala Sans Offc" w:eastAsia="Scala Sans Offc" w:cs="Scala Sans Offc"/>
          <w:sz w:val="22"/>
          <w:szCs w:val="22"/>
        </w:rPr>
        <w:t xml:space="preserve"> of viewing the exam outlining what the errors are believed to be</w:t>
      </w:r>
      <w:r w:rsidRPr="09D4BAFA" w:rsidR="597DA525">
        <w:rPr>
          <w:rFonts w:ascii="Scala Sans Offc" w:hAnsi="Scala Sans Offc" w:eastAsia="Scala Sans Offc" w:cs="Scala Sans Offc"/>
          <w:sz w:val="22"/>
          <w:szCs w:val="22"/>
        </w:rPr>
        <w:t xml:space="preserve">.  </w:t>
      </w:r>
      <w:r w:rsidRPr="09D4BAFA" w:rsidR="597DA525">
        <w:rPr>
          <w:rFonts w:ascii="Scala Sans Offc" w:hAnsi="Scala Sans Offc" w:eastAsia="Scala Sans Offc" w:cs="Scala Sans Offc"/>
          <w:b w:val="1"/>
          <w:bCs w:val="1"/>
          <w:sz w:val="22"/>
          <w:szCs w:val="22"/>
        </w:rPr>
        <w:t>Instructors will then regrade the whole exam and you will be informed of any change to your grade</w:t>
      </w:r>
      <w:r w:rsidRPr="09D4BAFA" w:rsidR="597DA525">
        <w:rPr>
          <w:rFonts w:ascii="Scala Sans Offc" w:hAnsi="Scala Sans Offc" w:eastAsia="Scala Sans Offc" w:cs="Scala Sans Offc"/>
          <w:sz w:val="22"/>
          <w:szCs w:val="22"/>
        </w:rPr>
        <w:t>.</w:t>
      </w:r>
    </w:p>
    <w:p w:rsidR="09D4BAFA" w:rsidP="09D4BAFA" w:rsidRDefault="09D4BAFA" w14:paraId="61A795E7" w14:textId="0180A7A1">
      <w:pPr>
        <w:pStyle w:val="Normal"/>
        <w:spacing w:line="276" w:lineRule="auto"/>
        <w:rPr>
          <w:rFonts w:ascii="Scala Sans Offc" w:hAnsi="Scala Sans Offc" w:eastAsia="Scala Sans Offc" w:cs="Scala Sans Offc"/>
          <w:sz w:val="22"/>
          <w:szCs w:val="22"/>
        </w:rPr>
      </w:pPr>
    </w:p>
    <w:p w:rsidR="6DEBB11C" w:rsidP="1407F1A0" w:rsidRDefault="6DEBB11C" w14:paraId="7D174BF5" w14:textId="34D98307">
      <w:pPr>
        <w:pStyle w:val="Normal"/>
        <w:spacing w:line="276" w:lineRule="auto"/>
      </w:pPr>
      <w:r w:rsidRPr="1407F1A0" w:rsidR="6DEBB11C">
        <w:rPr>
          <w:rFonts w:ascii="Scala Sans Offc" w:hAnsi="Scala Sans Offc" w:eastAsia="Scala Sans Offc" w:cs="Scala Sans Offc"/>
          <w:sz w:val="22"/>
          <w:szCs w:val="22"/>
        </w:rPr>
        <w:t>Your grade may increase or decrease depending on the outcome of the regrading procedure.</w:t>
      </w:r>
    </w:p>
    <w:p w:rsidR="09D4BAFA" w:rsidP="09D4BAFA" w:rsidRDefault="09D4BAFA" w14:paraId="2C6F1507" w14:textId="186B7C60">
      <w:pPr>
        <w:pStyle w:val="Normal"/>
        <w:spacing w:line="276" w:lineRule="auto"/>
        <w:rPr>
          <w:rFonts w:ascii="Scala Sans Offc" w:hAnsi="Scala Sans Offc" w:eastAsia="Scala Sans Offc" w:cs="Scala Sans Offc"/>
          <w:sz w:val="22"/>
          <w:szCs w:val="22"/>
        </w:rPr>
      </w:pPr>
    </w:p>
    <w:p w:rsidR="702D9359" w:rsidP="1407F1A0" w:rsidRDefault="702D9359" w14:paraId="3C1D2238" w14:textId="0597E785">
      <w:pPr>
        <w:pStyle w:val="Normal"/>
        <w:spacing w:line="276" w:lineRule="auto"/>
        <w:rPr>
          <w:rFonts w:ascii="Scala Sans Offc" w:hAnsi="Scala Sans Offc" w:eastAsia="Scala Sans Offc" w:cs="Scala Sans Offc"/>
          <w:b w:val="1"/>
          <w:bCs w:val="1"/>
          <w:sz w:val="22"/>
          <w:szCs w:val="22"/>
        </w:rPr>
      </w:pPr>
      <w:r w:rsidRPr="1407F1A0" w:rsidR="702D9359">
        <w:rPr>
          <w:rFonts w:ascii="Scala Sans Offc" w:hAnsi="Scala Sans Offc" w:eastAsia="Scala Sans Offc" w:cs="Scala Sans Offc"/>
          <w:b w:val="1"/>
          <w:bCs w:val="1"/>
          <w:sz w:val="22"/>
          <w:szCs w:val="22"/>
        </w:rPr>
        <w:t>Exam Viewing:</w:t>
      </w:r>
      <w:r w:rsidRPr="1407F1A0" w:rsidR="6DEBB11C">
        <w:rPr>
          <w:rFonts w:ascii="Scala Sans Offc" w:hAnsi="Scala Sans Offc" w:eastAsia="Scala Sans Offc" w:cs="Scala Sans Offc"/>
          <w:b w:val="1"/>
          <w:bCs w:val="1"/>
          <w:sz w:val="22"/>
          <w:szCs w:val="22"/>
        </w:rPr>
        <w:t xml:space="preserve"> </w:t>
      </w:r>
    </w:p>
    <w:p w:rsidR="1407F1A0" w:rsidP="1407F1A0" w:rsidRDefault="1407F1A0" w14:paraId="0E7B1844" w14:textId="16F8C625">
      <w:pPr>
        <w:pStyle w:val="Normal"/>
        <w:spacing w:line="276" w:lineRule="auto"/>
        <w:rPr>
          <w:rFonts w:ascii="Scala Sans Offc" w:hAnsi="Scala Sans Offc" w:eastAsia="Scala Sans Offc" w:cs="Scala Sans Offc"/>
          <w:sz w:val="22"/>
          <w:szCs w:val="22"/>
        </w:rPr>
      </w:pPr>
    </w:p>
    <w:p w:rsidR="613C9C30" w:rsidP="1407F1A0" w:rsidRDefault="613C9C30" w14:paraId="7A208910" w14:textId="744878BD">
      <w:pPr>
        <w:pStyle w:val="Normal"/>
        <w:spacing w:line="276" w:lineRule="auto"/>
      </w:pPr>
      <w:r w:rsidRPr="1407F1A0" w:rsidR="613C9C30">
        <w:rPr>
          <w:rFonts w:ascii="Scala Sans Offc" w:hAnsi="Scala Sans Offc" w:eastAsia="Scala Sans Offc" w:cs="Scala Sans Offc"/>
          <w:sz w:val="22"/>
          <w:szCs w:val="22"/>
        </w:rPr>
        <w:t>Sign-up</w:t>
      </w:r>
      <w:r w:rsidRPr="1407F1A0" w:rsidR="6DEBB11C">
        <w:rPr>
          <w:rFonts w:ascii="Scala Sans Offc" w:hAnsi="Scala Sans Offc" w:eastAsia="Scala Sans Offc" w:cs="Scala Sans Offc"/>
          <w:sz w:val="22"/>
          <w:szCs w:val="22"/>
        </w:rPr>
        <w:t xml:space="preserve"> forms will be made available by the instructors after the exams are graded and you will be notified by email.</w:t>
      </w:r>
      <w:r w:rsidRPr="1407F1A0" w:rsidR="72F1730B">
        <w:rPr>
          <w:rFonts w:ascii="Scala Sans Offc" w:hAnsi="Scala Sans Offc" w:eastAsia="Scala Sans Offc" w:cs="Scala Sans Offc"/>
          <w:sz w:val="22"/>
          <w:szCs w:val="22"/>
        </w:rPr>
        <w:t xml:space="preserve"> </w:t>
      </w:r>
      <w:r w:rsidRPr="1407F1A0" w:rsidR="6DEBB11C">
        <w:rPr>
          <w:rFonts w:ascii="Scala Sans Offc" w:hAnsi="Scala Sans Offc" w:eastAsia="Scala Sans Offc" w:cs="Scala Sans Offc"/>
          <w:sz w:val="22"/>
          <w:szCs w:val="22"/>
        </w:rPr>
        <w:t xml:space="preserve">Deadlines for signing up will </w:t>
      </w:r>
      <w:r w:rsidRPr="1407F1A0" w:rsidR="10777E1A">
        <w:rPr>
          <w:rFonts w:ascii="Scala Sans Offc" w:hAnsi="Scala Sans Offc" w:eastAsia="Scala Sans Offc" w:cs="Scala Sans Offc"/>
          <w:sz w:val="22"/>
          <w:szCs w:val="22"/>
        </w:rPr>
        <w:t>apply and</w:t>
      </w:r>
      <w:r w:rsidRPr="1407F1A0" w:rsidR="6DEBB11C">
        <w:rPr>
          <w:rFonts w:ascii="Scala Sans Offc" w:hAnsi="Scala Sans Offc" w:eastAsia="Scala Sans Offc" w:cs="Scala Sans Offc"/>
          <w:sz w:val="22"/>
          <w:szCs w:val="22"/>
        </w:rPr>
        <w:t xml:space="preserve"> may be short notice due to scheduling constraints by the TiSEM administration.</w:t>
      </w:r>
      <w:r w:rsidRPr="1407F1A0" w:rsidR="7CCA271E">
        <w:rPr>
          <w:rFonts w:ascii="Scala Sans Offc" w:hAnsi="Scala Sans Offc" w:eastAsia="Scala Sans Offc" w:cs="Scala Sans Offc"/>
          <w:sz w:val="22"/>
          <w:szCs w:val="22"/>
        </w:rPr>
        <w:t xml:space="preserve"> </w:t>
      </w:r>
      <w:r w:rsidRPr="1407F1A0" w:rsidR="6DEBB11C">
        <w:rPr>
          <w:rFonts w:ascii="Scala Sans Offc" w:hAnsi="Scala Sans Offc" w:eastAsia="Scala Sans Offc" w:cs="Scala Sans Offc"/>
          <w:sz w:val="22"/>
          <w:szCs w:val="22"/>
        </w:rPr>
        <w:t>No exceptions are made for students that miss the sign-up deadline for exam viewing.</w:t>
      </w:r>
    </w:p>
    <w:p w:rsidR="001B2C13" w:rsidP="60516F56" w:rsidRDefault="001B2C13" w14:paraId="0000017D" w14:textId="77777777">
      <w:pPr>
        <w:spacing w:line="276" w:lineRule="auto"/>
        <w:rPr>
          <w:rFonts w:ascii="Scala Sans Offc" w:hAnsi="Scala Sans Offc" w:eastAsia="Scala Sans Offc" w:cs="Scala Sans Offc"/>
        </w:rPr>
      </w:pPr>
    </w:p>
    <w:p w:rsidR="001B2C13" w:rsidP="60516F56" w:rsidRDefault="009479CB" w14:paraId="0000017E" w14:textId="28D40E64">
      <w:pPr>
        <w:pStyle w:val="Heading2"/>
        <w:rPr>
          <w:rFonts w:ascii="Scala Sans Offc" w:hAnsi="Scala Sans Offc" w:eastAsia="Scala Sans Offc" w:cs="Scala Sans Offc"/>
          <w:color w:val="008EC6"/>
          <w:sz w:val="26"/>
          <w:szCs w:val="26"/>
        </w:rPr>
      </w:pPr>
      <w:bookmarkStart w:name="_35nkun2" w:id="21"/>
      <w:bookmarkEnd w:id="21"/>
      <w:bookmarkStart w:name="_Toc1975728728" w:id="1714593761"/>
      <w:r w:rsidR="009479CB">
        <w:rPr/>
        <w:t>4.</w:t>
      </w:r>
      <w:r w:rsidR="6EC3AD62">
        <w:rPr/>
        <w:t>3</w:t>
      </w:r>
      <w:r w:rsidR="009479CB">
        <w:rPr/>
        <w:t xml:space="preserve"> </w:t>
      </w:r>
      <w:bookmarkStart w:name="_Int_uwWRBH2J" w:id="1840838959"/>
      <w:r w:rsidR="009479CB">
        <w:rPr/>
        <w:t>Resit</w:t>
      </w:r>
      <w:bookmarkEnd w:id="1840838959"/>
      <w:bookmarkEnd w:id="1714593761"/>
    </w:p>
    <w:p w:rsidR="001B2C13" w:rsidRDefault="001B2C13" w14:paraId="0000017F" w14:textId="77777777">
      <w:pPr>
        <w:spacing w:line="276" w:lineRule="auto"/>
        <w:rPr>
          <w:rFonts w:ascii="Scala Sans Offc" w:hAnsi="Scala Sans Offc" w:eastAsia="Scala Sans Offc" w:cs="Scala Sans Offc"/>
          <w:sz w:val="22"/>
          <w:szCs w:val="22"/>
        </w:rPr>
      </w:pPr>
    </w:p>
    <w:p w:rsidR="001B2C13" w:rsidRDefault="009479CB" w14:paraId="00000180" w14:textId="77777777">
      <w:pPr>
        <w:spacing w:line="276" w:lineRule="auto"/>
        <w:rPr>
          <w:rFonts w:ascii="Scala Sans Offc" w:hAnsi="Scala Sans Offc" w:eastAsia="Scala Sans Offc" w:cs="Scala Sans Offc"/>
          <w:sz w:val="22"/>
          <w:szCs w:val="22"/>
        </w:rPr>
      </w:pPr>
      <w:r w:rsidRPr="60516F56" w:rsidR="009479CB">
        <w:rPr>
          <w:rFonts w:ascii="Scala Sans Offc" w:hAnsi="Scala Sans Offc" w:eastAsia="Scala Sans Offc" w:cs="Scala Sans Offc"/>
          <w:sz w:val="22"/>
          <w:szCs w:val="22"/>
        </w:rPr>
        <w:t xml:space="preserve">There is the opportunity to </w:t>
      </w:r>
      <w:bookmarkStart w:name="_Int_Gz4I5R6N" w:id="2069125157"/>
      <w:r w:rsidRPr="60516F56" w:rsidR="009479CB">
        <w:rPr>
          <w:rFonts w:ascii="Scala Sans Offc" w:hAnsi="Scala Sans Offc" w:eastAsia="Scala Sans Offc" w:cs="Scala Sans Offc"/>
          <w:sz w:val="22"/>
          <w:szCs w:val="22"/>
        </w:rPr>
        <w:t>resit</w:t>
      </w:r>
      <w:bookmarkEnd w:id="2069125157"/>
      <w:r w:rsidRPr="60516F56" w:rsidR="009479CB">
        <w:rPr>
          <w:rFonts w:ascii="Scala Sans Offc" w:hAnsi="Scala Sans Offc" w:eastAsia="Scala Sans Offc" w:cs="Scala Sans Offc"/>
          <w:sz w:val="22"/>
          <w:szCs w:val="22"/>
        </w:rPr>
        <w:t xml:space="preserve"> the final exam once during the university’s </w:t>
      </w:r>
      <w:bookmarkStart w:name="_Int_wIITSSUW" w:id="1194539910"/>
      <w:r w:rsidRPr="60516F56" w:rsidR="009479CB">
        <w:rPr>
          <w:rFonts w:ascii="Scala Sans Offc" w:hAnsi="Scala Sans Offc" w:eastAsia="Scala Sans Offc" w:cs="Scala Sans Offc"/>
          <w:sz w:val="22"/>
          <w:szCs w:val="22"/>
        </w:rPr>
        <w:t>resit</w:t>
      </w:r>
      <w:bookmarkEnd w:id="1194539910"/>
      <w:r w:rsidRPr="60516F56" w:rsidR="009479CB">
        <w:rPr>
          <w:rFonts w:ascii="Scala Sans Offc" w:hAnsi="Scala Sans Offc" w:eastAsia="Scala Sans Offc" w:cs="Scala Sans Offc"/>
          <w:sz w:val="22"/>
          <w:szCs w:val="22"/>
        </w:rPr>
        <w:t xml:space="preserve"> period. You must register for the </w:t>
      </w:r>
      <w:bookmarkStart w:name="_Int_on1FHES9" w:id="1173257705"/>
      <w:r w:rsidRPr="60516F56" w:rsidR="009479CB">
        <w:rPr>
          <w:rFonts w:ascii="Scala Sans Offc" w:hAnsi="Scala Sans Offc" w:eastAsia="Scala Sans Offc" w:cs="Scala Sans Offc"/>
          <w:sz w:val="22"/>
          <w:szCs w:val="22"/>
        </w:rPr>
        <w:t>resit</w:t>
      </w:r>
      <w:bookmarkEnd w:id="1173257705"/>
      <w:r w:rsidRPr="60516F56" w:rsidR="009479CB">
        <w:rPr>
          <w:rFonts w:ascii="Scala Sans Offc" w:hAnsi="Scala Sans Offc" w:eastAsia="Scala Sans Offc" w:cs="Scala Sans Offc"/>
          <w:sz w:val="22"/>
          <w:szCs w:val="22"/>
        </w:rPr>
        <w:t xml:space="preserve"> the same way as for the final exam. </w:t>
      </w:r>
    </w:p>
    <w:p w:rsidR="001B2C13" w:rsidRDefault="001B2C13" w14:paraId="00000181" w14:textId="77777777">
      <w:pPr>
        <w:spacing w:line="276" w:lineRule="auto"/>
        <w:rPr>
          <w:rFonts w:ascii="Scala Sans Offc" w:hAnsi="Scala Sans Offc" w:eastAsia="Scala Sans Offc" w:cs="Scala Sans Offc"/>
          <w:sz w:val="22"/>
          <w:szCs w:val="22"/>
        </w:rPr>
      </w:pPr>
    </w:p>
    <w:p w:rsidR="001B2C13" w:rsidRDefault="009479CB" w14:paraId="00000182" w14:textId="77777777">
      <w:pPr>
        <w:spacing w:line="276" w:lineRule="auto"/>
        <w:rPr>
          <w:rFonts w:ascii="Scala Sans Offc" w:hAnsi="Scala Sans Offc" w:eastAsia="Scala Sans Offc" w:cs="Scala Sans Offc"/>
          <w:color w:val="000000"/>
          <w:sz w:val="22"/>
          <w:szCs w:val="22"/>
        </w:rPr>
      </w:pPr>
      <w:r w:rsidRPr="60516F56" w:rsidR="009479CB">
        <w:rPr>
          <w:rFonts w:ascii="Scala Sans Offc" w:hAnsi="Scala Sans Offc" w:eastAsia="Scala Sans Offc" w:cs="Scala Sans Offc"/>
          <w:sz w:val="22"/>
          <w:szCs w:val="22"/>
        </w:rPr>
        <w:t xml:space="preserve">No other assessment pieces have the opportunity for a </w:t>
      </w:r>
      <w:bookmarkStart w:name="_Int_BnXkvzEO" w:id="986578266"/>
      <w:r w:rsidRPr="60516F56" w:rsidR="009479CB">
        <w:rPr>
          <w:rFonts w:ascii="Scala Sans Offc" w:hAnsi="Scala Sans Offc" w:eastAsia="Scala Sans Offc" w:cs="Scala Sans Offc"/>
          <w:sz w:val="22"/>
          <w:szCs w:val="22"/>
        </w:rPr>
        <w:t>resit</w:t>
      </w:r>
      <w:bookmarkEnd w:id="986578266"/>
      <w:r w:rsidRPr="60516F56" w:rsidR="009479CB">
        <w:rPr>
          <w:rFonts w:ascii="Scala Sans Offc" w:hAnsi="Scala Sans Offc" w:eastAsia="Scala Sans Offc" w:cs="Scala Sans Offc"/>
          <w:sz w:val="22"/>
          <w:szCs w:val="22"/>
        </w:rPr>
        <w:t xml:space="preserve"> or resubmission</w:t>
      </w:r>
      <w:r w:rsidRPr="60516F56" w:rsidR="009479CB">
        <w:rPr>
          <w:rFonts w:ascii="Scala Sans Offc" w:hAnsi="Scala Sans Offc" w:eastAsia="Scala Sans Offc" w:cs="Scala Sans Offc"/>
          <w:sz w:val="22"/>
          <w:szCs w:val="22"/>
        </w:rPr>
        <w:t xml:space="preserve">.  </w:t>
      </w:r>
    </w:p>
    <w:p w:rsidR="001B2C13" w:rsidRDefault="001B2C13" w14:paraId="00000183" w14:textId="77777777">
      <w:pPr>
        <w:spacing w:line="276" w:lineRule="auto"/>
        <w:rPr>
          <w:rFonts w:ascii="Scala Sans Offc" w:hAnsi="Scala Sans Offc" w:eastAsia="Scala Sans Offc" w:cs="Scala Sans Offc"/>
          <w:color w:val="000000"/>
          <w:sz w:val="20"/>
          <w:szCs w:val="20"/>
        </w:rPr>
      </w:pPr>
    </w:p>
    <w:p w:rsidR="09D4BAFA" w:rsidRDefault="09D4BAFA" w14:paraId="0A6069CD" w14:textId="6593741D">
      <w:r>
        <w:br w:type="page"/>
      </w:r>
    </w:p>
    <w:p w:rsidR="001B2C13" w:rsidP="60516F56" w:rsidRDefault="009479CB" w14:paraId="00000184" w14:textId="0E96684E">
      <w:pPr>
        <w:pStyle w:val="Heading2"/>
        <w:rPr>
          <w:rFonts w:ascii="Scala Sans Offc" w:hAnsi="Scala Sans Offc" w:eastAsia="Scala Sans Offc" w:cs="Scala Sans Offc"/>
          <w:color w:val="008EC6"/>
          <w:sz w:val="26"/>
          <w:szCs w:val="26"/>
        </w:rPr>
      </w:pPr>
      <w:bookmarkStart w:name="_1ksv4uv" w:id="22"/>
      <w:bookmarkEnd w:id="22"/>
      <w:bookmarkStart w:name="_Toc82646319" w:id="1326283356"/>
      <w:r w:rsidR="009479CB">
        <w:rPr/>
        <w:t>4.</w:t>
      </w:r>
      <w:r w:rsidR="1E146810">
        <w:rPr/>
        <w:t>4</w:t>
      </w:r>
      <w:r w:rsidR="009479CB">
        <w:rPr/>
        <w:t xml:space="preserve"> Repeaters </w:t>
      </w:r>
      <w:r w:rsidR="009479CB">
        <w:rPr/>
        <w:t>rule</w:t>
      </w:r>
      <w:bookmarkEnd w:id="1326283356"/>
    </w:p>
    <w:p w:rsidR="001B2C13" w:rsidP="1407F1A0" w:rsidRDefault="001B2C13" w14:paraId="372E69B3" w14:textId="564EE166">
      <w:pPr>
        <w:pStyle w:val="Normal"/>
        <w:spacing w:line="276" w:lineRule="auto"/>
        <w:rPr>
          <w:rFonts w:ascii="Scala Sans Offc" w:hAnsi="Scala Sans Offc" w:eastAsia="Scala Sans Offc" w:cs="Scala Sans Offc"/>
          <w:i w:val="1"/>
          <w:iCs w:val="1"/>
          <w:sz w:val="22"/>
          <w:szCs w:val="22"/>
        </w:rPr>
      </w:pPr>
    </w:p>
    <w:p w:rsidR="001B2C13" w:rsidP="1407F1A0" w:rsidRDefault="001B2C13" w14:paraId="5F91E75C" w14:textId="25CC1F03">
      <w:pPr>
        <w:pStyle w:val="Normal"/>
        <w:spacing w:line="276" w:lineRule="auto"/>
        <w:rPr>
          <w:rFonts w:ascii="Scala Sans Offc" w:hAnsi="Scala Sans Offc" w:eastAsia="Scala Sans Offc" w:cs="Scala Sans Offc"/>
          <w:b w:val="1"/>
          <w:bCs w:val="1"/>
          <w:sz w:val="22"/>
          <w:szCs w:val="22"/>
        </w:rPr>
      </w:pPr>
      <w:r w:rsidRPr="09D4BAFA" w:rsidR="08435923">
        <w:rPr>
          <w:rFonts w:ascii="Scala Sans Offc" w:hAnsi="Scala Sans Offc" w:eastAsia="Scala Sans Offc" w:cs="Scala Sans Offc"/>
          <w:b w:val="1"/>
          <w:bCs w:val="1"/>
          <w:sz w:val="22"/>
          <w:szCs w:val="22"/>
        </w:rPr>
        <w:t xml:space="preserve">Students who </w:t>
      </w:r>
      <w:r w:rsidRPr="09D4BAFA" w:rsidR="08435923">
        <w:rPr>
          <w:rFonts w:ascii="Scala Sans Offc" w:hAnsi="Scala Sans Offc" w:eastAsia="Scala Sans Offc" w:cs="Scala Sans Offc"/>
          <w:b w:val="1"/>
          <w:bCs w:val="1"/>
          <w:sz w:val="22"/>
          <w:szCs w:val="22"/>
        </w:rPr>
        <w:t>failed to</w:t>
      </w:r>
      <w:r w:rsidRPr="09D4BAFA" w:rsidR="08435923">
        <w:rPr>
          <w:rFonts w:ascii="Scala Sans Offc" w:hAnsi="Scala Sans Offc" w:eastAsia="Scala Sans Offc" w:cs="Scala Sans Offc"/>
          <w:b w:val="1"/>
          <w:bCs w:val="1"/>
          <w:sz w:val="22"/>
          <w:szCs w:val="22"/>
        </w:rPr>
        <w:t xml:space="preserve"> complete </w:t>
      </w:r>
      <w:r w:rsidRPr="09D4BAFA" w:rsidR="7A723334">
        <w:rPr>
          <w:rFonts w:ascii="Scala Sans Offc" w:hAnsi="Scala Sans Offc" w:eastAsia="Scala Sans Offc" w:cs="Scala Sans Offc"/>
          <w:b w:val="1"/>
          <w:bCs w:val="1"/>
          <w:sz w:val="22"/>
          <w:szCs w:val="22"/>
        </w:rPr>
        <w:t>before this Academic Year</w:t>
      </w:r>
      <w:r w:rsidRPr="09D4BAFA" w:rsidR="08435923">
        <w:rPr>
          <w:rFonts w:ascii="Scala Sans Offc" w:hAnsi="Scala Sans Offc" w:eastAsia="Scala Sans Offc" w:cs="Scala Sans Offc"/>
          <w:b w:val="1"/>
          <w:bCs w:val="1"/>
          <w:sz w:val="22"/>
          <w:szCs w:val="22"/>
        </w:rPr>
        <w:t xml:space="preserve">: </w:t>
      </w:r>
    </w:p>
    <w:p w:rsidR="001B2C13" w:rsidP="1407F1A0" w:rsidRDefault="001B2C13" w14:paraId="5E9DCCEB" w14:textId="217B67EC">
      <w:pPr>
        <w:pStyle w:val="Normal"/>
        <w:spacing w:line="276" w:lineRule="auto"/>
        <w:rPr>
          <w:rFonts w:ascii="Scala Sans Offc" w:hAnsi="Scala Sans Offc" w:eastAsia="Scala Sans Offc" w:cs="Scala Sans Offc"/>
          <w:i w:val="0"/>
          <w:iCs w:val="0"/>
          <w:sz w:val="22"/>
          <w:szCs w:val="22"/>
        </w:rPr>
      </w:pPr>
    </w:p>
    <w:p w:rsidR="001B2C13" w:rsidP="09D4BAFA" w:rsidRDefault="001B2C13" w14:paraId="242B133F" w14:textId="077CBF97">
      <w:pPr>
        <w:pStyle w:val="Normal"/>
        <w:spacing w:line="276" w:lineRule="auto"/>
        <w:rPr>
          <w:rFonts w:ascii="Scala Sans Offc" w:hAnsi="Scala Sans Offc" w:eastAsia="Scala Sans Offc" w:cs="Scala Sans Offc"/>
          <w:i w:val="0"/>
          <w:iCs w:val="0"/>
          <w:sz w:val="22"/>
          <w:szCs w:val="22"/>
        </w:rPr>
      </w:pPr>
      <w:r w:rsidRPr="09D4BAFA" w:rsidR="78FAEF58">
        <w:rPr>
          <w:rFonts w:ascii="Scala Sans Offc" w:hAnsi="Scala Sans Offc" w:eastAsia="Scala Sans Offc" w:cs="Scala Sans Offc"/>
          <w:i w:val="0"/>
          <w:iCs w:val="0"/>
          <w:sz w:val="22"/>
          <w:szCs w:val="22"/>
        </w:rPr>
        <w:t xml:space="preserve">Students who </w:t>
      </w:r>
      <w:r w:rsidRPr="09D4BAFA" w:rsidR="78FAEF58">
        <w:rPr>
          <w:rFonts w:ascii="Scala Sans Offc" w:hAnsi="Scala Sans Offc" w:eastAsia="Scala Sans Offc" w:cs="Scala Sans Offc"/>
          <w:i w:val="0"/>
          <w:iCs w:val="0"/>
          <w:sz w:val="22"/>
          <w:szCs w:val="22"/>
        </w:rPr>
        <w:t>failed to</w:t>
      </w:r>
      <w:r w:rsidRPr="09D4BAFA" w:rsidR="78FAEF58">
        <w:rPr>
          <w:rFonts w:ascii="Scala Sans Offc" w:hAnsi="Scala Sans Offc" w:eastAsia="Scala Sans Offc" w:cs="Scala Sans Offc"/>
          <w:i w:val="0"/>
          <w:iCs w:val="0"/>
          <w:sz w:val="22"/>
          <w:szCs w:val="22"/>
        </w:rPr>
        <w:t xml:space="preserve"> complete the course before </w:t>
      </w:r>
      <w:r w:rsidRPr="09D4BAFA" w:rsidR="7B59B10B">
        <w:rPr>
          <w:rFonts w:ascii="Scala Sans Offc" w:hAnsi="Scala Sans Offc" w:eastAsia="Scala Sans Offc" w:cs="Scala Sans Offc"/>
          <w:i w:val="0"/>
          <w:iCs w:val="0"/>
          <w:sz w:val="22"/>
          <w:szCs w:val="22"/>
        </w:rPr>
        <w:t>the start of the current academic year</w:t>
      </w:r>
      <w:r w:rsidRPr="09D4BAFA" w:rsidR="78FAEF58">
        <w:rPr>
          <w:rFonts w:ascii="Scala Sans Offc" w:hAnsi="Scala Sans Offc" w:eastAsia="Scala Sans Offc" w:cs="Scala Sans Offc"/>
          <w:i w:val="0"/>
          <w:iCs w:val="0"/>
          <w:sz w:val="22"/>
          <w:szCs w:val="22"/>
        </w:rPr>
        <w:t xml:space="preserve"> cannot roll grades over from </w:t>
      </w:r>
      <w:r w:rsidRPr="09D4BAFA" w:rsidR="78FAEF58">
        <w:rPr>
          <w:rFonts w:ascii="Scala Sans Offc" w:hAnsi="Scala Sans Offc" w:eastAsia="Scala Sans Offc" w:cs="Scala Sans Offc"/>
          <w:i w:val="0"/>
          <w:iCs w:val="0"/>
          <w:sz w:val="22"/>
          <w:szCs w:val="22"/>
        </w:rPr>
        <w:t>previous</w:t>
      </w:r>
      <w:r w:rsidRPr="09D4BAFA" w:rsidR="78FAEF58">
        <w:rPr>
          <w:rFonts w:ascii="Scala Sans Offc" w:hAnsi="Scala Sans Offc" w:eastAsia="Scala Sans Offc" w:cs="Scala Sans Offc"/>
          <w:i w:val="0"/>
          <w:iCs w:val="0"/>
          <w:sz w:val="22"/>
          <w:szCs w:val="22"/>
        </w:rPr>
        <w:t xml:space="preserve"> attempts. This is due to a change in course material and assessment methods.</w:t>
      </w:r>
    </w:p>
    <w:p w:rsidR="001B2C13" w:rsidP="1407F1A0" w:rsidRDefault="001B2C13" w14:paraId="00000187" w14:textId="38D6AC50">
      <w:pPr>
        <w:pStyle w:val="Normal"/>
        <w:spacing w:line="276" w:lineRule="auto"/>
        <w:rPr>
          <w:rFonts w:ascii="Scala Sans Offc" w:hAnsi="Scala Sans Offc" w:eastAsia="Scala Sans Offc" w:cs="Scala Sans Offc"/>
          <w:i w:val="0"/>
          <w:iCs w:val="0"/>
          <w:sz w:val="22"/>
          <w:szCs w:val="22"/>
        </w:rPr>
      </w:pPr>
    </w:p>
    <w:p w:rsidR="001B2C13" w:rsidP="60516F56" w:rsidRDefault="009479CB" w14:paraId="00000188" w14:textId="75B922E4">
      <w:pPr>
        <w:pStyle w:val="Heading2"/>
        <w:rPr>
          <w:rFonts w:ascii="Scala Sans Offc" w:hAnsi="Scala Sans Offc" w:eastAsia="Scala Sans Offc" w:cs="Scala Sans Offc"/>
          <w:color w:val="008EC6"/>
          <w:sz w:val="26"/>
          <w:szCs w:val="26"/>
        </w:rPr>
      </w:pPr>
      <w:bookmarkStart w:name="_44sinio" w:id="23"/>
      <w:bookmarkEnd w:id="23"/>
      <w:bookmarkStart w:name="_Toc745445583" w:id="1620367368"/>
      <w:r w:rsidR="009479CB">
        <w:rPr/>
        <w:t>4.</w:t>
      </w:r>
      <w:r w:rsidR="4E122F0F">
        <w:rPr/>
        <w:t>5</w:t>
      </w:r>
      <w:r w:rsidR="009479CB">
        <w:rPr/>
        <w:t xml:space="preserve"> Working together</w:t>
      </w:r>
      <w:bookmarkEnd w:id="1620367368"/>
    </w:p>
    <w:p w:rsidR="001B2C13" w:rsidP="007C358C" w:rsidRDefault="001B2C13" w14:paraId="00000189" w14:textId="77777777">
      <w:pPr>
        <w:spacing w:line="276" w:lineRule="auto"/>
        <w:rPr>
          <w:rFonts w:ascii="Scala Sans Offc" w:hAnsi="Scala Sans Offc" w:eastAsia="Scala Sans Offc" w:cs="Scala Sans Offc"/>
          <w:b w:val="1"/>
          <w:bCs w:val="1"/>
          <w:sz w:val="22"/>
          <w:szCs w:val="22"/>
        </w:rPr>
      </w:pPr>
    </w:p>
    <w:p w:rsidR="001B2C13" w:rsidRDefault="001B2C13" w14:paraId="0000018B" w14:textId="4C8C1BA3">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The instructors </w:t>
      </w:r>
      <w:bookmarkStart w:name="_Int_T4PDsSsJ" w:id="1095730195"/>
      <w:r w:rsidRPr="09D4BAFA" w:rsidR="20DE9538">
        <w:rPr>
          <w:rFonts w:ascii="Scala Sans Offc" w:hAnsi="Scala Sans Offc" w:eastAsia="Scala Sans Offc" w:cs="Scala Sans Offc"/>
          <w:sz w:val="22"/>
          <w:szCs w:val="22"/>
        </w:rPr>
        <w:t xml:space="preserve">firmly </w:t>
      </w:r>
      <w:bookmarkStart w:name="_Int_alr4VEES" w:id="1948043184"/>
      <w:r w:rsidRPr="09D4BAFA" w:rsidR="20DE9538">
        <w:rPr>
          <w:rFonts w:ascii="Scala Sans Offc" w:hAnsi="Scala Sans Offc" w:eastAsia="Scala Sans Offc" w:cs="Scala Sans Offc"/>
          <w:sz w:val="22"/>
          <w:szCs w:val="22"/>
        </w:rPr>
        <w:t>believe</w:t>
      </w:r>
      <w:bookmarkEnd w:id="1948043184"/>
      <w:bookmarkEnd w:id="1095730195"/>
      <w:r w:rsidRPr="09D4BAFA" w:rsidR="20DE9538">
        <w:rPr>
          <w:rFonts w:ascii="Scala Sans Offc" w:hAnsi="Scala Sans Offc" w:eastAsia="Scala Sans Offc" w:cs="Scala Sans Offc"/>
          <w:sz w:val="22"/>
          <w:szCs w:val="22"/>
        </w:rPr>
        <w:t xml:space="preserve"> in the merits of group work for enhancing learning and building a professional mindset.</w:t>
      </w:r>
      <w:r w:rsidRPr="09D4BAFA" w:rsidR="0D2D89E9">
        <w:rPr>
          <w:rFonts w:ascii="Scala Sans Offc" w:hAnsi="Scala Sans Offc" w:eastAsia="Scala Sans Offc" w:cs="Scala Sans Offc"/>
          <w:sz w:val="22"/>
          <w:szCs w:val="22"/>
        </w:rPr>
        <w:t xml:space="preserve"> Students are encouraged to work in groups on the formative tasks that </w:t>
      </w:r>
      <w:r w:rsidRPr="09D4BAFA" w:rsidR="0D2D89E9">
        <w:rPr>
          <w:rFonts w:ascii="Scala Sans Offc" w:hAnsi="Scala Sans Offc" w:eastAsia="Scala Sans Offc" w:cs="Scala Sans Offc"/>
          <w:sz w:val="22"/>
          <w:szCs w:val="22"/>
        </w:rPr>
        <w:t>comprise</w:t>
      </w:r>
      <w:r w:rsidRPr="09D4BAFA" w:rsidR="0D2D89E9">
        <w:rPr>
          <w:rFonts w:ascii="Scala Sans Offc" w:hAnsi="Scala Sans Offc" w:eastAsia="Scala Sans Offc" w:cs="Scala Sans Offc"/>
          <w:sz w:val="22"/>
          <w:szCs w:val="22"/>
        </w:rPr>
        <w:t xml:space="preserve"> the instructional material for Labs.</w:t>
      </w:r>
      <w:r w:rsidRPr="09D4BAFA" w:rsidR="20DE9538">
        <w:rPr>
          <w:rFonts w:ascii="Scala Sans Offc" w:hAnsi="Scala Sans Offc" w:eastAsia="Scala Sans Offc" w:cs="Scala Sans Offc"/>
          <w:sz w:val="22"/>
          <w:szCs w:val="22"/>
        </w:rPr>
        <w:t xml:space="preserve"> Group work involves explaining and re-explaining concepts among team </w:t>
      </w:r>
      <w:r w:rsidRPr="09D4BAFA" w:rsidR="20DE9538">
        <w:rPr>
          <w:rFonts w:ascii="Scala Sans Offc" w:hAnsi="Scala Sans Offc" w:eastAsia="Scala Sans Offc" w:cs="Scala Sans Offc"/>
          <w:sz w:val="22"/>
          <w:szCs w:val="22"/>
        </w:rPr>
        <w:t>members,</w:t>
      </w:r>
      <w:r w:rsidRPr="09D4BAFA" w:rsidR="20DE9538">
        <w:rPr>
          <w:rFonts w:ascii="Scala Sans Offc" w:hAnsi="Scala Sans Offc" w:eastAsia="Scala Sans Offc" w:cs="Scala Sans Offc"/>
          <w:sz w:val="22"/>
          <w:szCs w:val="22"/>
        </w:rPr>
        <w:t xml:space="preserve"> which is a good learning strategy to re-enforce one's own understandi</w:t>
      </w:r>
      <w:r w:rsidRPr="09D4BAFA" w:rsidR="20DE9538">
        <w:rPr>
          <w:rFonts w:ascii="Scala Sans Offc" w:hAnsi="Scala Sans Offc" w:eastAsia="Scala Sans Offc" w:cs="Scala Sans Offc"/>
          <w:sz w:val="22"/>
          <w:szCs w:val="22"/>
        </w:rPr>
        <w:t>ng of a concept.</w:t>
      </w:r>
    </w:p>
    <w:p w:rsidR="001B2C13" w:rsidP="1407F1A0" w:rsidRDefault="009479CB" w14:paraId="0000018F" w14:textId="77777777">
      <w:pPr>
        <w:pStyle w:val="Heading1"/>
        <w:spacing w:line="276" w:lineRule="auto"/>
        <w:rPr>
          <w:rFonts w:ascii="Scala Sans Offc" w:hAnsi="Scala Sans Offc" w:eastAsia="Scala Sans Offc" w:cs="Scala Sans Offc"/>
          <w:i w:val="1"/>
          <w:iCs w:val="1"/>
          <w:color w:val="000000"/>
          <w:sz w:val="22"/>
          <w:szCs w:val="22"/>
        </w:rPr>
      </w:pPr>
      <w:bookmarkStart w:name="_2jxsxqh" w:id="24"/>
      <w:bookmarkEnd w:id="24"/>
      <w:bookmarkStart w:name="_Toc514690981" w:id="1140102524"/>
      <w:r w:rsidRPr="1407F1A0" w:rsidR="009479CB">
        <w:rPr>
          <w:rFonts w:ascii="Scala Sans Offc" w:hAnsi="Scala Sans Offc" w:eastAsia="Scala Sans Offc" w:cs="Scala Sans Offc"/>
          <w:sz w:val="30"/>
          <w:szCs w:val="30"/>
        </w:rPr>
        <w:t>5. Code of Conduct</w:t>
      </w:r>
      <w:bookmarkEnd w:id="1140102524"/>
    </w:p>
    <w:p w:rsidR="001B2C13" w:rsidP="60516F56" w:rsidRDefault="001B2C13" w14:paraId="00000190" w14:textId="77777777">
      <w:pPr>
        <w:spacing w:line="276" w:lineRule="auto"/>
        <w:rPr>
          <w:rFonts w:ascii="Scala Sans Offc" w:hAnsi="Scala Sans Offc" w:eastAsia="Scala Sans Offc" w:cs="Scala Sans Offc"/>
          <w:color w:val="000000"/>
          <w:sz w:val="20"/>
          <w:szCs w:val="20"/>
          <w:u w:val="single"/>
        </w:rPr>
      </w:pPr>
    </w:p>
    <w:p w:rsidR="001B2C13" w:rsidP="60516F56" w:rsidRDefault="009479CB" w14:paraId="00000191" w14:textId="3A535955">
      <w:pPr>
        <w:pStyle w:val="Heading2"/>
        <w:rPr>
          <w:rFonts w:ascii="Scala Sans Offc" w:hAnsi="Scala Sans Offc" w:eastAsia="Scala Sans Offc" w:cs="Scala Sans Offc"/>
          <w:color w:val="008EC6"/>
          <w:sz w:val="26"/>
          <w:szCs w:val="26"/>
        </w:rPr>
      </w:pPr>
      <w:bookmarkStart w:name="_z337ya" w:id="25"/>
      <w:bookmarkEnd w:id="25"/>
      <w:bookmarkStart w:name="_Toc879307474" w:id="312899787"/>
      <w:r w:rsidR="009479CB">
        <w:rPr/>
        <w:t>5.1 Code</w:t>
      </w:r>
      <w:r w:rsidR="009479CB">
        <w:rPr/>
        <w:t xml:space="preserve"> of Conduct</w:t>
      </w:r>
      <w:bookmarkEnd w:id="312899787"/>
    </w:p>
    <w:p w:rsidR="140B81BF" w:rsidP="140B81BF" w:rsidRDefault="140B81BF" w14:paraId="34594D67" w14:textId="6D802452">
      <w:pPr>
        <w:pStyle w:val="Normal"/>
      </w:pPr>
    </w:p>
    <w:p w:rsidR="001B2C13" w:rsidP="60516F56" w:rsidRDefault="009479CB" w14:paraId="00000192" w14:textId="5822DB8D">
      <w:pPr>
        <w:spacing w:line="276" w:lineRule="auto"/>
        <w:rPr>
          <w:rFonts w:ascii="Scala Sans Offc" w:hAnsi="Scala Sans Offc" w:eastAsia="Scala Sans Offc" w:cs="Scala Sans Offc"/>
          <w:color w:val="000000"/>
          <w:sz w:val="22"/>
          <w:szCs w:val="22"/>
        </w:rPr>
      </w:pPr>
      <w:r w:rsidRPr="60516F56" w:rsidR="009479CB">
        <w:rPr>
          <w:rFonts w:ascii="Scala Sans Offc" w:hAnsi="Scala Sans Offc" w:eastAsia="Scala Sans Offc" w:cs="Scala Sans Offc"/>
          <w:color w:val="000000" w:themeColor="text1" w:themeTint="FF" w:themeShade="FF"/>
          <w:sz w:val="22"/>
          <w:szCs w:val="22"/>
        </w:rPr>
        <w:t xml:space="preserve">Tilburg University has a </w:t>
      </w:r>
      <w:hyperlink r:id="R5df92d89781c4108">
        <w:r w:rsidRPr="60516F56" w:rsidR="009479CB">
          <w:rPr>
            <w:rFonts w:ascii="Scala Sans Offc" w:hAnsi="Scala Sans Offc" w:eastAsia="Scala Sans Offc" w:cs="Scala Sans Offc"/>
            <w:color w:val="0000FF"/>
            <w:sz w:val="22"/>
            <w:szCs w:val="22"/>
            <w:u w:val="single"/>
          </w:rPr>
          <w:t>Code of Conduct</w:t>
        </w:r>
      </w:hyperlink>
      <w:r w:rsidRPr="60516F56" w:rsidR="009479CB">
        <w:rPr>
          <w:rFonts w:ascii="Scala Sans Offc" w:hAnsi="Scala Sans Offc" w:eastAsia="Scala Sans Offc" w:cs="Scala Sans Offc"/>
          <w:color w:val="000000" w:themeColor="text1" w:themeTint="FF" w:themeShade="FF"/>
          <w:sz w:val="22"/>
          <w:szCs w:val="22"/>
        </w:rPr>
        <w:t xml:space="preserve"> that</w:t>
      </w:r>
      <w:r w:rsidRPr="60516F56" w:rsidR="009479CB">
        <w:rPr>
          <w:rFonts w:ascii="Scala Sans Offc" w:hAnsi="Scala Sans Offc" w:eastAsia="Scala Sans Offc" w:cs="Scala Sans Offc"/>
          <w:color w:val="000000" w:themeColor="text1" w:themeTint="FF" w:themeShade="FF"/>
          <w:sz w:val="22"/>
          <w:szCs w:val="22"/>
        </w:rPr>
        <w:t xml:space="preserve"> all employees and students </w:t>
      </w:r>
      <w:r w:rsidRPr="60516F56" w:rsidR="009479CB">
        <w:rPr>
          <w:rFonts w:ascii="Scala Sans Offc" w:hAnsi="Scala Sans Offc" w:eastAsia="Scala Sans Offc" w:cs="Scala Sans Offc"/>
          <w:color w:val="000000" w:themeColor="text1" w:themeTint="FF" w:themeShade="FF"/>
          <w:sz w:val="22"/>
          <w:szCs w:val="22"/>
        </w:rPr>
        <w:t>at</w:t>
      </w:r>
      <w:r w:rsidRPr="60516F56" w:rsidR="009479CB">
        <w:rPr>
          <w:rFonts w:ascii="Scala Sans Offc" w:hAnsi="Scala Sans Offc" w:eastAsia="Scala Sans Offc" w:cs="Scala Sans Offc"/>
          <w:color w:val="000000" w:themeColor="text1" w:themeTint="FF" w:themeShade="FF"/>
          <w:sz w:val="22"/>
          <w:szCs w:val="22"/>
        </w:rPr>
        <w:t xml:space="preserve"> Tilburg University are expected to follow. Please read this Code of Conduct.</w:t>
      </w:r>
    </w:p>
    <w:p w:rsidR="001B2C13" w:rsidP="60516F56" w:rsidRDefault="001B2C13" w14:paraId="00000193" w14:textId="77777777">
      <w:pPr>
        <w:spacing w:line="276" w:lineRule="auto"/>
        <w:rPr>
          <w:rFonts w:ascii="Scala Sans Offc" w:hAnsi="Scala Sans Offc" w:eastAsia="Scala Sans Offc" w:cs="Scala Sans Offc"/>
          <w:sz w:val="22"/>
          <w:szCs w:val="22"/>
        </w:rPr>
      </w:pPr>
    </w:p>
    <w:p w:rsidR="001B2C13" w:rsidP="60516F56" w:rsidRDefault="009479CB" w14:paraId="00000194" w14:textId="69FCB52B">
      <w:pPr>
        <w:spacing w:line="276" w:lineRule="auto"/>
        <w:rPr>
          <w:rFonts w:ascii="Scala Sans Offc" w:hAnsi="Scala Sans Offc" w:eastAsia="Scala Sans Offc" w:cs="Scala Sans Offc"/>
          <w:sz w:val="22"/>
          <w:szCs w:val="22"/>
        </w:rPr>
      </w:pPr>
      <w:r w:rsidRPr="09D4BAFA" w:rsidR="2B8D8A15">
        <w:rPr>
          <w:rFonts w:ascii="Scala Sans Offc" w:hAnsi="Scala Sans Offc" w:eastAsia="Scala Sans Offc" w:cs="Scala Sans Offc"/>
          <w:sz w:val="22"/>
          <w:szCs w:val="22"/>
        </w:rPr>
        <w:t>In addition, Digital and Social Media Strategies has its own Code of Conduct and Social Rules that students and instructors are expected to follow.</w:t>
      </w:r>
      <w:r w:rsidRPr="09D4BAFA" w:rsidR="20DE9538">
        <w:rPr>
          <w:rFonts w:ascii="Scala Sans Offc" w:hAnsi="Scala Sans Offc" w:eastAsia="Scala Sans Offc" w:cs="Scala Sans Offc"/>
          <w:sz w:val="22"/>
          <w:szCs w:val="22"/>
        </w:rPr>
        <w:t xml:space="preserve"> These are available on Canvas. Please read these before the course begins.</w:t>
      </w:r>
    </w:p>
    <w:p w:rsidR="001B2C13" w:rsidP="60516F56" w:rsidRDefault="001B2C13" w14:paraId="00000195" w14:textId="77777777">
      <w:pPr>
        <w:spacing w:line="276" w:lineRule="auto"/>
        <w:rPr>
          <w:rFonts w:ascii="Scala Sans Offc" w:hAnsi="Scala Sans Offc" w:eastAsia="Scala Sans Offc" w:cs="Scala Sans Offc"/>
          <w:sz w:val="22"/>
          <w:szCs w:val="22"/>
        </w:rPr>
      </w:pPr>
    </w:p>
    <w:p w:rsidR="001B2C13" w:rsidP="60516F56" w:rsidRDefault="009479CB" w14:paraId="00000196" w14:textId="7D80692D">
      <w:pPr>
        <w:spacing w:line="276" w:lineRule="auto"/>
        <w:rPr>
          <w:rFonts w:ascii="Scala Sans Offc" w:hAnsi="Scala Sans Offc" w:eastAsia="Scala Sans Offc" w:cs="Scala Sans Offc"/>
          <w:sz w:val="22"/>
          <w:szCs w:val="22"/>
        </w:rPr>
      </w:pPr>
      <w:bookmarkStart w:name="_Int_cIw6QMp6" w:id="518128250"/>
      <w:r w:rsidRPr="60516F56" w:rsidR="009479CB">
        <w:rPr>
          <w:rFonts w:ascii="Scala Sans Offc" w:hAnsi="Scala Sans Offc" w:eastAsia="Scala Sans Offc" w:cs="Scala Sans Offc"/>
          <w:sz w:val="22"/>
          <w:szCs w:val="22"/>
        </w:rPr>
        <w:t>If</w:t>
      </w:r>
      <w:bookmarkEnd w:id="518128250"/>
      <w:r w:rsidRPr="60516F56" w:rsidR="009479CB">
        <w:rPr>
          <w:rFonts w:ascii="Scala Sans Offc" w:hAnsi="Scala Sans Offc" w:eastAsia="Scala Sans Offc" w:cs="Scala Sans Offc"/>
          <w:sz w:val="22"/>
          <w:szCs w:val="22"/>
        </w:rPr>
        <w:t xml:space="preserve"> the Codes of Conduct are incongruent in a particular scenario, Tilburg University’s Code of Conduct will be applied</w:t>
      </w:r>
      <w:bookmarkStart w:name="_Int_3cmLjCjN" w:id="997065170"/>
      <w:r w:rsidRPr="60516F56" w:rsidR="009479CB">
        <w:rPr>
          <w:rFonts w:ascii="Scala Sans Offc" w:hAnsi="Scala Sans Offc" w:eastAsia="Scala Sans Offc" w:cs="Scala Sans Offc"/>
          <w:sz w:val="22"/>
          <w:szCs w:val="22"/>
        </w:rPr>
        <w:t xml:space="preserve">. </w:t>
      </w:r>
      <w:bookmarkEnd w:id="997065170"/>
    </w:p>
    <w:p w:rsidR="001B2C13" w:rsidP="60516F56" w:rsidRDefault="001B2C13" w14:paraId="00000197" w14:textId="77777777">
      <w:pPr>
        <w:spacing w:line="276" w:lineRule="auto"/>
        <w:rPr>
          <w:rFonts w:ascii="Scala Sans Offc" w:hAnsi="Scala Sans Offc" w:eastAsia="Scala Sans Offc" w:cs="Scala Sans Offc"/>
          <w:color w:val="000000"/>
          <w:sz w:val="20"/>
          <w:szCs w:val="20"/>
        </w:rPr>
      </w:pPr>
    </w:p>
    <w:p w:rsidR="001B2C13" w:rsidP="60516F56" w:rsidRDefault="009479CB" w14:paraId="00000198" w14:textId="77777777">
      <w:pPr>
        <w:pStyle w:val="Heading2"/>
        <w:rPr>
          <w:rFonts w:ascii="Scala Sans Offc" w:hAnsi="Scala Sans Offc" w:eastAsia="Scala Sans Offc" w:cs="Scala Sans Offc"/>
          <w:color w:val="008EC6"/>
          <w:sz w:val="26"/>
          <w:szCs w:val="26"/>
        </w:rPr>
      </w:pPr>
      <w:bookmarkStart w:name="_3j2qqm3" w:id="26"/>
      <w:bookmarkEnd w:id="26"/>
      <w:bookmarkStart w:name="_Toc2089292468" w:id="390229491"/>
      <w:r w:rsidR="009479CB">
        <w:rPr/>
        <w:t>5.2 Academic Integrity</w:t>
      </w:r>
      <w:bookmarkEnd w:id="390229491"/>
    </w:p>
    <w:p w:rsidR="140B81BF" w:rsidP="140B81BF" w:rsidRDefault="140B81BF" w14:paraId="27A389AC" w14:textId="31577828">
      <w:pPr>
        <w:pStyle w:val="Normal"/>
      </w:pPr>
    </w:p>
    <w:p w:rsidR="001B2C13" w:rsidRDefault="009479CB" w14:paraId="00000199" w14:textId="60A2276A">
      <w:pPr>
        <w:spacing w:line="276" w:lineRule="auto"/>
        <w:jc w:val="both"/>
        <w:rPr>
          <w:rFonts w:ascii="Scala Sans Offc" w:hAnsi="Scala Sans Offc" w:eastAsia="Scala Sans Offc" w:cs="Scala Sans Offc"/>
          <w:color w:val="000000"/>
          <w:sz w:val="22"/>
          <w:szCs w:val="22"/>
        </w:rPr>
      </w:pPr>
      <w:r w:rsidRPr="140B81BF" w:rsidR="009479CB">
        <w:rPr>
          <w:rFonts w:ascii="Scala Sans Offc" w:hAnsi="Scala Sans Offc" w:eastAsia="Scala Sans Offc" w:cs="Scala Sans Offc"/>
          <w:sz w:val="22"/>
          <w:szCs w:val="22"/>
        </w:rPr>
        <w:t xml:space="preserve">Cheating, plagiarism, and/or doing work for another person who will receive academic credit are all impermissible. This includes the use of unauthorized books, notebooks, or other sources </w:t>
      </w:r>
      <w:r w:rsidRPr="140B81BF" w:rsidR="009479CB">
        <w:rPr>
          <w:rFonts w:ascii="Scala Sans Offc" w:hAnsi="Scala Sans Offc" w:eastAsia="Scala Sans Offc" w:cs="Scala Sans Offc"/>
          <w:sz w:val="22"/>
          <w:szCs w:val="22"/>
        </w:rPr>
        <w:t>in order to</w:t>
      </w:r>
      <w:r w:rsidRPr="140B81BF" w:rsidR="009479CB">
        <w:rPr>
          <w:rFonts w:ascii="Scala Sans Offc" w:hAnsi="Scala Sans Offc" w:eastAsia="Scala Sans Offc" w:cs="Scala Sans Offc"/>
          <w:sz w:val="22"/>
          <w:szCs w:val="22"/>
        </w:rPr>
        <w:t xml:space="preserve"> secure or give help for an assignment or the presentatio</w:t>
      </w:r>
      <w:r w:rsidRPr="140B81BF" w:rsidR="009479CB">
        <w:rPr>
          <w:rFonts w:ascii="Scala Sans Offc" w:hAnsi="Scala Sans Offc" w:eastAsia="Scala Sans Offc" w:cs="Scala Sans Offc"/>
          <w:sz w:val="22"/>
          <w:szCs w:val="22"/>
        </w:rPr>
        <w:t xml:space="preserve">n of unacknowledged material as if it were the student’s own work. </w:t>
      </w:r>
      <w:r w:rsidRPr="140B81BF" w:rsidR="009479CB">
        <w:rPr>
          <w:rFonts w:ascii="Scala Sans Offc" w:hAnsi="Scala Sans Offc" w:eastAsia="Scala Sans Offc" w:cs="Scala Sans Offc"/>
          <w:color w:val="000000" w:themeColor="text1" w:themeTint="FF" w:themeShade="FF"/>
          <w:sz w:val="22"/>
          <w:szCs w:val="22"/>
        </w:rPr>
        <w:t xml:space="preserve">Having unauthorized notes at your exam, cribbing from a fellow student, manipulating </w:t>
      </w:r>
      <w:bookmarkStart w:name="_Int_6jwiJIkP" w:id="1189849179"/>
      <w:r w:rsidRPr="140B81BF" w:rsidR="009479CB">
        <w:rPr>
          <w:rFonts w:ascii="Scala Sans Offc" w:hAnsi="Scala Sans Offc" w:eastAsia="Scala Sans Offc" w:cs="Scala Sans Offc"/>
          <w:color w:val="000000" w:themeColor="text1" w:themeTint="FF" w:themeShade="FF"/>
          <w:sz w:val="22"/>
          <w:szCs w:val="22"/>
        </w:rPr>
        <w:t>results,</w:t>
      </w:r>
      <w:bookmarkEnd w:id="1189849179"/>
      <w:r w:rsidRPr="140B81BF" w:rsidR="009479CB">
        <w:rPr>
          <w:rFonts w:ascii="Scala Sans Offc" w:hAnsi="Scala Sans Offc" w:eastAsia="Scala Sans Offc" w:cs="Scala Sans Offc"/>
          <w:color w:val="000000" w:themeColor="text1" w:themeTint="FF" w:themeShade="FF"/>
          <w:sz w:val="22"/>
          <w:szCs w:val="22"/>
        </w:rPr>
        <w:t xml:space="preserve"> and copying text from others without references are examples of fraud. Once fraud is suspected, </w:t>
      </w:r>
      <w:r w:rsidRPr="140B81BF" w:rsidR="009479CB">
        <w:rPr>
          <w:rFonts w:ascii="Scala Sans Offc" w:hAnsi="Scala Sans Offc" w:eastAsia="Scala Sans Offc" w:cs="Scala Sans Offc"/>
          <w:color w:val="000000" w:themeColor="text1" w:themeTint="FF" w:themeShade="FF"/>
          <w:sz w:val="22"/>
          <w:szCs w:val="22"/>
        </w:rPr>
        <w:t xml:space="preserve">the Examination Board will be informed accordingly. Please refer to the </w:t>
      </w:r>
      <w:hyperlink r:id="R0d0f666d6e9c4f42">
        <w:r w:rsidRPr="140B81BF" w:rsidR="009479CB">
          <w:rPr>
            <w:rFonts w:ascii="Scala Sans Offc" w:hAnsi="Scala Sans Offc" w:eastAsia="Scala Sans Offc" w:cs="Scala Sans Offc"/>
            <w:color w:val="0000FF"/>
            <w:sz w:val="22"/>
            <w:szCs w:val="22"/>
            <w:u w:val="single"/>
          </w:rPr>
          <w:t>website</w:t>
        </w:r>
      </w:hyperlink>
      <w:r w:rsidRPr="140B81BF" w:rsidR="009479CB">
        <w:rPr>
          <w:rFonts w:ascii="Scala Sans Offc" w:hAnsi="Scala Sans Offc" w:eastAsia="Scala Sans Offc" w:cs="Scala Sans Offc"/>
          <w:color w:val="0000FF"/>
          <w:sz w:val="22"/>
          <w:szCs w:val="22"/>
          <w:u w:val="single"/>
        </w:rPr>
        <w:t xml:space="preserve"> </w:t>
      </w:r>
      <w:r w:rsidRPr="140B81BF" w:rsidR="009479CB">
        <w:rPr>
          <w:rFonts w:ascii="Scala Sans Offc" w:hAnsi="Scala Sans Offc" w:eastAsia="Scala Sans Offc" w:cs="Scala Sans Offc"/>
          <w:color w:val="000000" w:themeColor="text1" w:themeTint="FF" w:themeShade="FF"/>
          <w:sz w:val="22"/>
          <w:szCs w:val="22"/>
        </w:rPr>
        <w:t>for more information.</w:t>
      </w:r>
    </w:p>
    <w:p w:rsidR="001B2C13" w:rsidP="60516F56" w:rsidRDefault="001B2C13" w14:paraId="0000019A" w14:textId="77777777">
      <w:pPr>
        <w:spacing w:line="276" w:lineRule="auto"/>
        <w:jc w:val="both"/>
        <w:rPr>
          <w:rFonts w:ascii="Scala Sans Offc" w:hAnsi="Scala Sans Offc" w:eastAsia="Scala Sans Offc" w:cs="Scala Sans Offc"/>
          <w:sz w:val="22"/>
          <w:szCs w:val="22"/>
        </w:rPr>
      </w:pPr>
    </w:p>
    <w:p w:rsidR="001B2C13" w:rsidP="60516F56" w:rsidRDefault="009479CB" w14:paraId="0000019B" w14:textId="26D8BA65">
      <w:pPr>
        <w:pStyle w:val="Heading2"/>
        <w:rPr>
          <w:rFonts w:ascii="Scala Sans Offc" w:hAnsi="Scala Sans Offc" w:eastAsia="Scala Sans Offc" w:cs="Scala Sans Offc"/>
        </w:rPr>
      </w:pPr>
      <w:bookmarkStart w:name="_5fe04xmr5t9v" w:id="27"/>
      <w:bookmarkEnd w:id="27"/>
      <w:bookmarkStart w:name="_Toc369716732" w:id="1297944728"/>
      <w:r w:rsidR="009479CB">
        <w:rPr/>
        <w:t xml:space="preserve">5.3 </w:t>
      </w:r>
      <w:r w:rsidR="74292760">
        <w:rPr/>
        <w:t>“Be”-</w:t>
      </w:r>
      <w:r w:rsidR="74292760">
        <w:rPr/>
        <w:t>ing</w:t>
      </w:r>
      <w:r w:rsidR="74292760">
        <w:rPr/>
        <w:t xml:space="preserve"> a good classmate / student in this course</w:t>
      </w:r>
      <w:bookmarkEnd w:id="1297944728"/>
      <w:r w:rsidR="009479CB">
        <w:rPr/>
        <w:t xml:space="preserve"> </w:t>
      </w:r>
    </w:p>
    <w:p w:rsidR="001B2C13" w:rsidP="60516F56" w:rsidRDefault="001B2C13" w14:paraId="0000019C" w14:textId="77777777">
      <w:pPr>
        <w:spacing w:line="276" w:lineRule="auto"/>
        <w:rPr>
          <w:rFonts w:ascii="Scala Sans Offc" w:hAnsi="Scala Sans Offc" w:eastAsia="Scala Sans Offc" w:cs="Scala Sans Offc"/>
        </w:rPr>
      </w:pPr>
    </w:p>
    <w:p w:rsidR="001B2C13" w:rsidP="007C358C" w:rsidRDefault="009479CB" w14:paraId="0000019D" w14:textId="77777777">
      <w:pPr>
        <w:spacing w:line="276" w:lineRule="auto"/>
        <w:rPr>
          <w:rFonts w:ascii="Scala Sans Offc" w:hAnsi="Scala Sans Offc" w:eastAsia="Scala Sans Offc" w:cs="Scala Sans Offc"/>
          <w:sz w:val="22"/>
          <w:szCs w:val="22"/>
        </w:rPr>
      </w:pPr>
      <w:r w:rsidRPr="007C358C" w:rsidR="009479CB">
        <w:rPr>
          <w:rFonts w:ascii="Scala Sans Offc" w:hAnsi="Scala Sans Offc" w:eastAsia="Scala Sans Offc" w:cs="Scala Sans Offc"/>
          <w:sz w:val="22"/>
          <w:szCs w:val="22"/>
        </w:rPr>
        <w:t>We have clear expectations of how we should all interact in class and in meetings.</w:t>
      </w:r>
    </w:p>
    <w:p w:rsidR="001B2C13" w:rsidP="007C358C" w:rsidRDefault="009479CB" w14:paraId="0000019E" w14:textId="77777777">
      <w:pPr>
        <w:spacing w:line="276" w:lineRule="auto"/>
        <w:rPr>
          <w:rFonts w:ascii="Scala Sans Offc" w:hAnsi="Scala Sans Offc" w:eastAsia="Scala Sans Offc" w:cs="Scala Sans Offc"/>
          <w:sz w:val="22"/>
          <w:szCs w:val="22"/>
        </w:rPr>
      </w:pPr>
      <w:r w:rsidRPr="007C358C" w:rsidR="009479CB">
        <w:rPr>
          <w:rFonts w:ascii="Scala Sans Offc" w:hAnsi="Scala Sans Offc" w:eastAsia="Scala Sans Offc" w:cs="Scala Sans Offc"/>
          <w:sz w:val="22"/>
          <w:szCs w:val="22"/>
        </w:rPr>
        <w:t>They are summarized by the "8 Be's" below:</w:t>
      </w:r>
    </w:p>
    <w:p w:rsidR="001B2C13" w:rsidP="007C358C" w:rsidRDefault="001B2C13" w14:paraId="0000019F" w14:textId="77777777">
      <w:pPr>
        <w:spacing w:line="276" w:lineRule="auto"/>
        <w:rPr>
          <w:rFonts w:ascii="Scala Sans Offc" w:hAnsi="Scala Sans Offc" w:eastAsia="Scala Sans Offc" w:cs="Scala Sans Offc"/>
          <w:sz w:val="22"/>
          <w:szCs w:val="22"/>
        </w:rPr>
      </w:pPr>
    </w:p>
    <w:p w:rsidR="001B2C13" w:rsidP="007C358C" w:rsidRDefault="009479CB" w14:paraId="000001A0"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Active</w:t>
      </w:r>
    </w:p>
    <w:p w:rsidR="001B2C13" w:rsidP="007C358C" w:rsidRDefault="001B2C13" w14:paraId="000001A1" w14:textId="77777777">
      <w:pPr>
        <w:spacing w:line="276" w:lineRule="auto"/>
        <w:rPr>
          <w:rFonts w:ascii="Scala Sans Offc" w:hAnsi="Scala Sans Offc" w:eastAsia="Scala Sans Offc" w:cs="Scala Sans Offc"/>
          <w:sz w:val="22"/>
          <w:szCs w:val="22"/>
        </w:rPr>
      </w:pPr>
    </w:p>
    <w:p w:rsidR="001B2C13" w:rsidP="007C358C" w:rsidRDefault="009479CB" w14:paraId="000001A2" w14:textId="59459649">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Learning via passive listening is an ineffective learning technique. </w:t>
      </w:r>
      <w:r w:rsidRPr="09D4BAFA" w:rsidR="4427134E">
        <w:rPr>
          <w:rFonts w:ascii="Scala Sans Offc" w:hAnsi="Scala Sans Offc" w:eastAsia="Scala Sans Offc" w:cs="Scala Sans Offc"/>
          <w:sz w:val="22"/>
          <w:szCs w:val="22"/>
        </w:rPr>
        <w:t>Come to discussion classes prepared to ask questions and answer questions posed by instructors and others in class.</w:t>
      </w:r>
      <w:r w:rsidRPr="09D4BAFA" w:rsidR="20DE9538">
        <w:rPr>
          <w:rFonts w:ascii="Scala Sans Offc" w:hAnsi="Scala Sans Offc" w:eastAsia="Scala Sans Offc" w:cs="Scala Sans Offc"/>
          <w:sz w:val="22"/>
          <w:szCs w:val="22"/>
        </w:rPr>
        <w:t xml:space="preserve"> This will lead to a much more enjoyable learning experience for us all. We would much rather have an engaging discussion on topics where we share mutual interest and cover less material than lec</w:t>
      </w:r>
      <w:r w:rsidRPr="09D4BAFA" w:rsidR="20DE9538">
        <w:rPr>
          <w:rFonts w:ascii="Scala Sans Offc" w:hAnsi="Scala Sans Offc" w:eastAsia="Scala Sans Offc" w:cs="Scala Sans Offc"/>
          <w:sz w:val="22"/>
          <w:szCs w:val="22"/>
        </w:rPr>
        <w:t>tures being a monologue.</w:t>
      </w:r>
    </w:p>
    <w:p w:rsidR="001B2C13" w:rsidP="1407F1A0" w:rsidRDefault="009479CB" w14:paraId="61EBCCE0" w14:textId="27B1E610">
      <w:pPr>
        <w:pStyle w:val="Normal"/>
        <w:spacing w:line="276" w:lineRule="auto"/>
        <w:rPr>
          <w:rFonts w:ascii="Scala Sans Offc" w:hAnsi="Scala Sans Offc" w:eastAsia="Scala Sans Offc" w:cs="Scala Sans Offc"/>
          <w:sz w:val="22"/>
          <w:szCs w:val="22"/>
        </w:rPr>
      </w:pPr>
    </w:p>
    <w:p w:rsidR="001B2C13" w:rsidP="6DAC1C4A" w:rsidRDefault="009479CB" w14:paraId="000001A4" w14:textId="2E4AADD6">
      <w:pPr>
        <w:pStyle w:val="Normal"/>
        <w:spacing w:line="276" w:lineRule="auto"/>
        <w:rPr>
          <w:rFonts w:ascii="Scala Sans Offc" w:hAnsi="Scala Sans Offc" w:eastAsia="Scala Sans Offc" w:cs="Scala Sans Offc"/>
          <w:b w:val="1"/>
          <w:bCs w:val="1"/>
          <w:sz w:val="22"/>
          <w:szCs w:val="22"/>
        </w:rPr>
      </w:pPr>
      <w:r w:rsidRPr="6DAC1C4A" w:rsidR="009479CB">
        <w:rPr>
          <w:rFonts w:ascii="Scala Sans Offc" w:hAnsi="Scala Sans Offc" w:eastAsia="Scala Sans Offc" w:cs="Scala Sans Offc"/>
          <w:b w:val="1"/>
          <w:bCs w:val="1"/>
          <w:sz w:val="22"/>
          <w:szCs w:val="22"/>
        </w:rPr>
        <w:t>Be "Hands-on"</w:t>
      </w:r>
    </w:p>
    <w:p w:rsidR="001B2C13" w:rsidP="007C358C" w:rsidRDefault="001B2C13" w14:paraId="000001A5" w14:textId="77777777">
      <w:pPr>
        <w:spacing w:line="276" w:lineRule="auto"/>
        <w:rPr>
          <w:rFonts w:ascii="Scala Sans Offc" w:hAnsi="Scala Sans Offc" w:eastAsia="Scala Sans Offc" w:cs="Scala Sans Offc"/>
          <w:sz w:val="22"/>
          <w:szCs w:val="22"/>
        </w:rPr>
      </w:pPr>
    </w:p>
    <w:p w:rsidR="001B2C13" w:rsidP="007C358C" w:rsidRDefault="009479CB" w14:paraId="000001A6" w14:textId="3BF17F89">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The class is designed to be ‘hands-on' in the sense that you will be expected to complete a substantial </w:t>
      </w:r>
      <w:r w:rsidRPr="09D4BAFA" w:rsidR="20DE9538">
        <w:rPr>
          <w:rFonts w:ascii="Scala Sans Offc" w:hAnsi="Scala Sans Offc" w:eastAsia="Scala Sans Offc" w:cs="Scala Sans Offc"/>
          <w:sz w:val="22"/>
          <w:szCs w:val="22"/>
        </w:rPr>
        <w:t>number</w:t>
      </w:r>
      <w:r w:rsidRPr="09D4BAFA" w:rsidR="20DE9538">
        <w:rPr>
          <w:rFonts w:ascii="Scala Sans Offc" w:hAnsi="Scala Sans Offc" w:eastAsia="Scala Sans Offc" w:cs="Scala Sans Offc"/>
          <w:sz w:val="22"/>
          <w:szCs w:val="22"/>
        </w:rPr>
        <w:t xml:space="preserve"> of exercises in </w:t>
      </w:r>
      <w:r w:rsidRPr="09D4BAFA" w:rsidR="28D6AC74">
        <w:rPr>
          <w:rFonts w:ascii="Scala Sans Offc" w:hAnsi="Scala Sans Offc" w:eastAsia="Scala Sans Offc" w:cs="Scala Sans Offc"/>
          <w:sz w:val="22"/>
          <w:szCs w:val="22"/>
        </w:rPr>
        <w:t xml:space="preserve">formative assessment tasks </w:t>
      </w:r>
      <w:r w:rsidRPr="09D4BAFA" w:rsidR="28D6AC74">
        <w:rPr>
          <w:rFonts w:ascii="Scala Sans Offc" w:hAnsi="Scala Sans Offc" w:eastAsia="Scala Sans Offc" w:cs="Scala Sans Offc"/>
          <w:sz w:val="22"/>
          <w:szCs w:val="22"/>
        </w:rPr>
        <w:t>fo</w:t>
      </w:r>
      <w:r w:rsidRPr="09D4BAFA" w:rsidR="28D6AC74">
        <w:rPr>
          <w:rFonts w:ascii="Scala Sans Offc" w:hAnsi="Scala Sans Offc" w:eastAsia="Scala Sans Offc" w:cs="Scala Sans Offc"/>
          <w:sz w:val="22"/>
          <w:szCs w:val="22"/>
        </w:rPr>
        <w:t>r the Labs</w:t>
      </w:r>
      <w:r w:rsidRPr="09D4BAFA" w:rsidR="20DE9538">
        <w:rPr>
          <w:rFonts w:ascii="Scala Sans Offc" w:hAnsi="Scala Sans Offc" w:eastAsia="Scala Sans Offc" w:cs="Scala Sans Offc"/>
          <w:sz w:val="22"/>
          <w:szCs w:val="22"/>
        </w:rPr>
        <w:t xml:space="preserve">. We strongly believe the only way to learn to be a good marketer is </w:t>
      </w:r>
      <w:r w:rsidRPr="09D4BAFA" w:rsidR="20DE9538">
        <w:rPr>
          <w:rFonts w:ascii="Scala Sans Offc" w:hAnsi="Scala Sans Offc" w:eastAsia="Scala Sans Offc" w:cs="Scala Sans Offc"/>
          <w:sz w:val="22"/>
          <w:szCs w:val="22"/>
        </w:rPr>
        <w:t>to</w:t>
      </w:r>
      <w:r w:rsidRPr="09D4BAFA" w:rsidR="20DE9538">
        <w:rPr>
          <w:rFonts w:ascii="Scala Sans Offc" w:hAnsi="Scala Sans Offc" w:eastAsia="Scala Sans Offc" w:cs="Scala Sans Offc"/>
          <w:sz w:val="22"/>
          <w:szCs w:val="22"/>
        </w:rPr>
        <w:t xml:space="preserve"> actively engage with the material.</w:t>
      </w:r>
    </w:p>
    <w:p w:rsidR="001B2C13" w:rsidP="007C358C" w:rsidRDefault="001B2C13" w14:paraId="000001A7" w14:textId="77777777">
      <w:pPr>
        <w:spacing w:line="276" w:lineRule="auto"/>
        <w:rPr>
          <w:rFonts w:ascii="Scala Sans Offc" w:hAnsi="Scala Sans Offc" w:eastAsia="Scala Sans Offc" w:cs="Scala Sans Offc"/>
          <w:sz w:val="22"/>
          <w:szCs w:val="22"/>
        </w:rPr>
      </w:pPr>
    </w:p>
    <w:p w:rsidR="1407F1A0" w:rsidP="1407F1A0" w:rsidRDefault="1407F1A0" w14:paraId="4CCA8DB5" w14:textId="20F81B7B">
      <w:pPr>
        <w:spacing w:line="276" w:lineRule="auto"/>
        <w:rPr>
          <w:rFonts w:ascii="Scala Sans Offc" w:hAnsi="Scala Sans Offc" w:eastAsia="Scala Sans Offc" w:cs="Scala Sans Offc"/>
          <w:b w:val="1"/>
          <w:bCs w:val="1"/>
          <w:sz w:val="22"/>
          <w:szCs w:val="22"/>
        </w:rPr>
      </w:pPr>
    </w:p>
    <w:p w:rsidR="001B2C13" w:rsidP="007C358C" w:rsidRDefault="009479CB" w14:paraId="000001A8"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Prepared</w:t>
      </w:r>
    </w:p>
    <w:p w:rsidR="001B2C13" w:rsidP="007C358C" w:rsidRDefault="001B2C13" w14:paraId="000001A9" w14:textId="77777777">
      <w:pPr>
        <w:spacing w:line="276" w:lineRule="auto"/>
        <w:rPr>
          <w:rFonts w:ascii="Scala Sans Offc" w:hAnsi="Scala Sans Offc" w:eastAsia="Scala Sans Offc" w:cs="Scala Sans Offc"/>
          <w:sz w:val="22"/>
          <w:szCs w:val="22"/>
        </w:rPr>
      </w:pPr>
    </w:p>
    <w:p w:rsidR="001B2C13" w:rsidP="007C358C" w:rsidRDefault="009479CB" w14:paraId="000001AA" w14:textId="77777777">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We expect you to dedicate an average of 12 hours per week of study time to this course.</w:t>
      </w:r>
    </w:p>
    <w:p w:rsidR="1407F1A0" w:rsidP="1407F1A0" w:rsidRDefault="1407F1A0" w14:paraId="650892AC" w14:textId="3429EFA1">
      <w:pPr>
        <w:spacing w:line="276" w:lineRule="auto"/>
        <w:rPr>
          <w:rFonts w:ascii="Scala Sans Offc" w:hAnsi="Scala Sans Offc" w:eastAsia="Scala Sans Offc" w:cs="Scala Sans Offc"/>
          <w:sz w:val="22"/>
          <w:szCs w:val="22"/>
        </w:rPr>
      </w:pPr>
    </w:p>
    <w:p w:rsidR="001B2C13" w:rsidP="007C358C" w:rsidRDefault="009479CB" w14:paraId="000001AB" w14:textId="77777777">
      <w:pPr>
        <w:spacing w:line="276" w:lineRule="auto"/>
        <w:rPr>
          <w:rFonts w:ascii="Scala Sans Offc" w:hAnsi="Scala Sans Offc" w:eastAsia="Scala Sans Offc" w:cs="Scala Sans Offc"/>
          <w:sz w:val="22"/>
          <w:szCs w:val="22"/>
        </w:rPr>
      </w:pPr>
      <w:r w:rsidRPr="007C358C" w:rsidR="009479CB">
        <w:rPr>
          <w:rFonts w:ascii="Scala Sans Offc" w:hAnsi="Scala Sans Offc" w:eastAsia="Scala Sans Offc" w:cs="Scala Sans Offc"/>
          <w:sz w:val="22"/>
          <w:szCs w:val="22"/>
        </w:rPr>
        <w:t>Use this time to look over required readings, re-examine course notes and work on your assignments. Looking over re</w:t>
      </w:r>
      <w:r w:rsidRPr="007C358C" w:rsidR="009479CB">
        <w:rPr>
          <w:rFonts w:ascii="Scala Sans Offc" w:hAnsi="Scala Sans Offc" w:eastAsia="Scala Sans Offc" w:cs="Scala Sans Offc"/>
          <w:sz w:val="22"/>
          <w:szCs w:val="22"/>
        </w:rPr>
        <w:t>quired readings means that our discussions will have more substance, and (ideally) be more insightful.</w:t>
      </w:r>
    </w:p>
    <w:p w:rsidR="001B2C13" w:rsidP="007C358C" w:rsidRDefault="001B2C13" w14:paraId="000001AC" w14:textId="77777777">
      <w:pPr>
        <w:spacing w:line="276" w:lineRule="auto"/>
        <w:rPr>
          <w:rFonts w:ascii="Scala Sans Offc" w:hAnsi="Scala Sans Offc" w:eastAsia="Scala Sans Offc" w:cs="Scala Sans Offc"/>
          <w:sz w:val="22"/>
          <w:szCs w:val="22"/>
        </w:rPr>
      </w:pPr>
    </w:p>
    <w:p w:rsidR="001B2C13" w:rsidP="007C358C" w:rsidRDefault="009479CB" w14:paraId="000001AD" w14:textId="13C2EF44">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Quick tip: If you find yourself not understanding part of the course content, take a break and come back to it in </w:t>
      </w:r>
      <w:r w:rsidRPr="09D4BAFA" w:rsidR="20DE9538">
        <w:rPr>
          <w:rFonts w:ascii="Scala Sans Offc" w:hAnsi="Scala Sans Offc" w:eastAsia="Scala Sans Offc" w:cs="Scala Sans Offc"/>
          <w:sz w:val="22"/>
          <w:szCs w:val="22"/>
        </w:rPr>
        <w:t>an hour or so</w:t>
      </w:r>
      <w:r w:rsidRPr="09D4BAFA" w:rsidR="20448369">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 xml:space="preserve">Come talk to </w:t>
      </w:r>
      <w:r w:rsidRPr="09D4BAFA" w:rsidR="67756FBA">
        <w:rPr>
          <w:rFonts w:ascii="Scala Sans Offc" w:hAnsi="Scala Sans Offc" w:eastAsia="Scala Sans Offc" w:cs="Scala Sans Offc"/>
          <w:sz w:val="22"/>
          <w:szCs w:val="22"/>
        </w:rPr>
        <w:t xml:space="preserve">the instructors </w:t>
      </w:r>
      <w:r w:rsidRPr="09D4BAFA" w:rsidR="2FAB3404">
        <w:rPr>
          <w:rFonts w:ascii="Scala Sans Offc" w:hAnsi="Scala Sans Offc" w:eastAsia="Scala Sans Offc" w:cs="Scala Sans Offc"/>
          <w:sz w:val="22"/>
          <w:szCs w:val="22"/>
        </w:rPr>
        <w:t>during</w:t>
      </w:r>
      <w:r w:rsidRPr="09D4BAFA" w:rsidR="67756FBA">
        <w:rPr>
          <w:rFonts w:ascii="Scala Sans Offc" w:hAnsi="Scala Sans Offc" w:eastAsia="Scala Sans Offc" w:cs="Scala Sans Offc"/>
          <w:sz w:val="22"/>
          <w:szCs w:val="22"/>
        </w:rPr>
        <w:t xml:space="preserve"> office hours, computer labs or via the course email address</w:t>
      </w:r>
      <w:r w:rsidRPr="09D4BAFA" w:rsidR="20DE9538">
        <w:rPr>
          <w:rFonts w:ascii="Scala Sans Offc" w:hAnsi="Scala Sans Offc" w:eastAsia="Scala Sans Offc" w:cs="Scala Sans Offc"/>
          <w:sz w:val="22"/>
          <w:szCs w:val="22"/>
        </w:rPr>
        <w:t xml:space="preserve"> if it </w:t>
      </w:r>
      <w:r w:rsidRPr="09D4BAFA" w:rsidR="20DE9538">
        <w:rPr>
          <w:rFonts w:ascii="Scala Sans Offc" w:hAnsi="Scala Sans Offc" w:eastAsia="Scala Sans Offc" w:cs="Scala Sans Offc"/>
          <w:sz w:val="22"/>
          <w:szCs w:val="22"/>
        </w:rPr>
        <w:t>remains</w:t>
      </w:r>
      <w:r w:rsidRPr="09D4BAFA" w:rsidR="20DE9538">
        <w:rPr>
          <w:rFonts w:ascii="Scala Sans Offc" w:hAnsi="Scala Sans Offc" w:eastAsia="Scala Sans Offc" w:cs="Scala Sans Offc"/>
          <w:sz w:val="22"/>
          <w:szCs w:val="22"/>
        </w:rPr>
        <w:t xml:space="preserve"> unclear.</w:t>
      </w:r>
    </w:p>
    <w:p w:rsidR="001B2C13" w:rsidP="007C358C" w:rsidRDefault="001B2C13" w14:paraId="000001AE" w14:textId="77777777">
      <w:pPr>
        <w:spacing w:line="276" w:lineRule="auto"/>
        <w:rPr>
          <w:rFonts w:ascii="Scala Sans Offc" w:hAnsi="Scala Sans Offc" w:eastAsia="Scala Sans Offc" w:cs="Scala Sans Offc"/>
          <w:sz w:val="22"/>
          <w:szCs w:val="22"/>
        </w:rPr>
      </w:pPr>
    </w:p>
    <w:p w:rsidR="001B2C13" w:rsidP="007C358C" w:rsidRDefault="009479CB" w14:paraId="000001AF"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Professional</w:t>
      </w:r>
    </w:p>
    <w:p w:rsidR="001B2C13" w:rsidP="007C358C" w:rsidRDefault="001B2C13" w14:paraId="000001B0" w14:textId="77777777">
      <w:pPr>
        <w:spacing w:line="276" w:lineRule="auto"/>
        <w:rPr>
          <w:rFonts w:ascii="Scala Sans Offc" w:hAnsi="Scala Sans Offc" w:eastAsia="Scala Sans Offc" w:cs="Scala Sans Offc"/>
          <w:sz w:val="22"/>
          <w:szCs w:val="22"/>
        </w:rPr>
      </w:pPr>
    </w:p>
    <w:p w:rsidR="001B2C13" w:rsidP="007C358C" w:rsidRDefault="009479CB" w14:paraId="000001B1" w14:textId="365B74A3">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We expect you to treat </w:t>
      </w:r>
      <w:r w:rsidRPr="1407F1A0" w:rsidR="2BFECE75">
        <w:rPr>
          <w:rFonts w:ascii="Scala Sans Offc" w:hAnsi="Scala Sans Offc" w:eastAsia="Scala Sans Offc" w:cs="Scala Sans Offc"/>
          <w:sz w:val="22"/>
          <w:szCs w:val="22"/>
        </w:rPr>
        <w:t>instructors</w:t>
      </w:r>
      <w:r w:rsidRPr="1407F1A0" w:rsidR="009479CB">
        <w:rPr>
          <w:rFonts w:ascii="Scala Sans Offc" w:hAnsi="Scala Sans Offc" w:eastAsia="Scala Sans Offc" w:cs="Scala Sans Offc"/>
          <w:sz w:val="22"/>
          <w:szCs w:val="22"/>
        </w:rPr>
        <w:t xml:space="preserve"> and your class members collegially. In addition, we have a set of Social Rules and a Code of Conduct that </w:t>
      </w:r>
      <w:r w:rsidRPr="1407F1A0" w:rsidR="009479CB">
        <w:rPr>
          <w:rFonts w:ascii="Scala Sans Offc" w:hAnsi="Scala Sans Offc" w:eastAsia="Scala Sans Offc" w:cs="Scala Sans Offc"/>
          <w:sz w:val="22"/>
          <w:szCs w:val="22"/>
        </w:rPr>
        <w:t>pr</w:t>
      </w:r>
      <w:r w:rsidRPr="1407F1A0" w:rsidR="009479CB">
        <w:rPr>
          <w:rFonts w:ascii="Scala Sans Offc" w:hAnsi="Scala Sans Offc" w:eastAsia="Scala Sans Offc" w:cs="Scala Sans Offc"/>
          <w:sz w:val="22"/>
          <w:szCs w:val="22"/>
        </w:rPr>
        <w:t>ovides</w:t>
      </w:r>
      <w:r w:rsidRPr="1407F1A0" w:rsidR="009479CB">
        <w:rPr>
          <w:rFonts w:ascii="Scala Sans Offc" w:hAnsi="Scala Sans Offc" w:eastAsia="Scala Sans Offc" w:cs="Scala Sans Offc"/>
          <w:sz w:val="22"/>
          <w:szCs w:val="22"/>
        </w:rPr>
        <w:t xml:space="preserve"> f</w:t>
      </w:r>
      <w:r w:rsidRPr="1407F1A0" w:rsidR="009479CB">
        <w:rPr>
          <w:rFonts w:ascii="Scala Sans Offc" w:hAnsi="Scala Sans Offc" w:eastAsia="Scala Sans Offc" w:cs="Scala Sans Offc"/>
          <w:sz w:val="22"/>
          <w:szCs w:val="22"/>
        </w:rPr>
        <w:t>urther details of acceptable and unaccept</w:t>
      </w:r>
      <w:r w:rsidRPr="1407F1A0" w:rsidR="009479CB">
        <w:rPr>
          <w:rFonts w:ascii="Scala Sans Offc" w:hAnsi="Scala Sans Offc" w:eastAsia="Scala Sans Offc" w:cs="Scala Sans Offc"/>
          <w:sz w:val="22"/>
          <w:szCs w:val="22"/>
        </w:rPr>
        <w:t>able behavior.</w:t>
      </w:r>
    </w:p>
    <w:p w:rsidR="001B2C13" w:rsidP="007C358C" w:rsidRDefault="001B2C13" w14:paraId="000001B2" w14:textId="77777777">
      <w:pPr>
        <w:spacing w:line="276" w:lineRule="auto"/>
        <w:rPr>
          <w:rFonts w:ascii="Scala Sans Offc" w:hAnsi="Scala Sans Offc" w:eastAsia="Scala Sans Offc" w:cs="Scala Sans Offc"/>
          <w:sz w:val="22"/>
          <w:szCs w:val="22"/>
        </w:rPr>
      </w:pPr>
    </w:p>
    <w:p w:rsidR="001B2C13" w:rsidP="007C358C" w:rsidRDefault="009479CB" w14:paraId="000001B3" w14:textId="225B8AF8">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When </w:t>
      </w:r>
      <w:r w:rsidRPr="1407F1A0" w:rsidR="009479CB">
        <w:rPr>
          <w:rFonts w:ascii="Scala Sans Offc" w:hAnsi="Scala Sans Offc" w:eastAsia="Scala Sans Offc" w:cs="Scala Sans Offc"/>
          <w:sz w:val="22"/>
          <w:szCs w:val="22"/>
        </w:rPr>
        <w:t>writing</w:t>
      </w:r>
      <w:r w:rsidRPr="1407F1A0" w:rsidR="009479CB">
        <w:rPr>
          <w:rFonts w:ascii="Scala Sans Offc" w:hAnsi="Scala Sans Offc" w:eastAsia="Scala Sans Offc" w:cs="Scala Sans Offc"/>
          <w:sz w:val="22"/>
          <w:szCs w:val="22"/>
        </w:rPr>
        <w:t xml:space="preserve"> an email, being professional also means using a meaningful subject line, </w:t>
      </w:r>
      <w:r w:rsidRPr="1407F1A0" w:rsidR="009479CB">
        <w:rPr>
          <w:rFonts w:ascii="Scala Sans Offc" w:hAnsi="Scala Sans Offc" w:eastAsia="Scala Sans Offc" w:cs="Scala Sans Offc"/>
          <w:sz w:val="22"/>
          <w:szCs w:val="22"/>
        </w:rPr>
        <w:t>identifying</w:t>
      </w:r>
      <w:r w:rsidRPr="1407F1A0" w:rsidR="009479CB">
        <w:rPr>
          <w:rFonts w:ascii="Scala Sans Offc" w:hAnsi="Scala Sans Offc" w:eastAsia="Scala Sans Offc" w:cs="Scala Sans Offc"/>
          <w:sz w:val="22"/>
          <w:szCs w:val="22"/>
        </w:rPr>
        <w:t xml:space="preserve"> yourself (</w:t>
      </w:r>
      <w:r w:rsidRPr="1407F1A0" w:rsidR="009479CB">
        <w:rPr>
          <w:rFonts w:ascii="Scala Sans Offc" w:hAnsi="Scala Sans Offc" w:eastAsia="Scala Sans Offc" w:cs="Scala Sans Offc"/>
          <w:sz w:val="22"/>
          <w:szCs w:val="22"/>
        </w:rPr>
        <w:t>i.e.,</w:t>
      </w:r>
      <w:r w:rsidRPr="1407F1A0" w:rsidR="009479CB">
        <w:rPr>
          <w:rFonts w:ascii="Scala Sans Offc" w:hAnsi="Scala Sans Offc" w:eastAsia="Scala Sans Offc" w:cs="Scala Sans Offc"/>
          <w:sz w:val="22"/>
          <w:szCs w:val="22"/>
        </w:rPr>
        <w:t xml:space="preserve"> Regards, Lachlan at the end of the email), and keeping the message focused. We aim to reply to emails within </w:t>
      </w:r>
      <w:r w:rsidRPr="1407F1A0" w:rsidR="72FA3438">
        <w:rPr>
          <w:rFonts w:ascii="Scala Sans Offc" w:hAnsi="Scala Sans Offc" w:eastAsia="Scala Sans Offc" w:cs="Scala Sans Offc"/>
          <w:sz w:val="22"/>
          <w:szCs w:val="22"/>
        </w:rPr>
        <w:t>72</w:t>
      </w:r>
      <w:r w:rsidRPr="1407F1A0" w:rsidR="009479CB">
        <w:rPr>
          <w:rFonts w:ascii="Scala Sans Offc" w:hAnsi="Scala Sans Offc" w:eastAsia="Scala Sans Offc" w:cs="Scala Sans Offc"/>
          <w:sz w:val="22"/>
          <w:szCs w:val="22"/>
        </w:rPr>
        <w:t xml:space="preserve"> hours (a</w:t>
      </w:r>
      <w:r w:rsidRPr="1407F1A0" w:rsidR="179A3BB4">
        <w:rPr>
          <w:rFonts w:ascii="Scala Sans Offc" w:hAnsi="Scala Sans Offc" w:eastAsia="Scala Sans Offc" w:cs="Scala Sans Offc"/>
          <w:sz w:val="22"/>
          <w:szCs w:val="22"/>
        </w:rPr>
        <w:t>pprox.</w:t>
      </w:r>
      <w:r w:rsidRPr="1407F1A0" w:rsidR="009479CB">
        <w:rPr>
          <w:rFonts w:ascii="Scala Sans Offc" w:hAnsi="Scala Sans Offc" w:eastAsia="Scala Sans Offc" w:cs="Scala Sans Offc"/>
          <w:sz w:val="22"/>
          <w:szCs w:val="22"/>
        </w:rPr>
        <w:t xml:space="preserve"> </w:t>
      </w:r>
      <w:r w:rsidRPr="1407F1A0" w:rsidR="264D8F9D">
        <w:rPr>
          <w:rFonts w:ascii="Scala Sans Offc" w:hAnsi="Scala Sans Offc" w:eastAsia="Scala Sans Offc" w:cs="Scala Sans Offc"/>
          <w:sz w:val="22"/>
          <w:szCs w:val="22"/>
        </w:rPr>
        <w:t>3</w:t>
      </w:r>
      <w:r w:rsidRPr="1407F1A0" w:rsidR="009479CB">
        <w:rPr>
          <w:rFonts w:ascii="Scala Sans Offc" w:hAnsi="Scala Sans Offc" w:eastAsia="Scala Sans Offc" w:cs="Scala Sans Offc"/>
          <w:sz w:val="22"/>
          <w:szCs w:val="22"/>
        </w:rPr>
        <w:t xml:space="preserve"> days)</w:t>
      </w:r>
      <w:r w:rsidRPr="1407F1A0" w:rsidR="009479CB">
        <w:rPr>
          <w:rFonts w:ascii="Scala Sans Offc" w:hAnsi="Scala Sans Offc" w:eastAsia="Scala Sans Offc" w:cs="Scala Sans Offc"/>
          <w:sz w:val="22"/>
          <w:szCs w:val="22"/>
        </w:rPr>
        <w:t xml:space="preserve"> Monday - Friday, but ther</w:t>
      </w:r>
      <w:r w:rsidRPr="1407F1A0" w:rsidR="009479CB">
        <w:rPr>
          <w:rFonts w:ascii="Scala Sans Offc" w:hAnsi="Scala Sans Offc" w:eastAsia="Scala Sans Offc" w:cs="Scala Sans Offc"/>
          <w:sz w:val="22"/>
          <w:szCs w:val="22"/>
        </w:rPr>
        <w:t xml:space="preserve">e might be a slight delay if you write to us late Friday evening. </w:t>
      </w:r>
    </w:p>
    <w:p w:rsidR="001B2C13" w:rsidP="007C358C" w:rsidRDefault="001B2C13" w14:paraId="000001B4" w14:textId="77777777">
      <w:pPr>
        <w:spacing w:line="276" w:lineRule="auto"/>
        <w:rPr>
          <w:rFonts w:ascii="Scala Sans Offc" w:hAnsi="Scala Sans Offc" w:eastAsia="Scala Sans Offc" w:cs="Scala Sans Offc"/>
          <w:sz w:val="22"/>
          <w:szCs w:val="22"/>
        </w:rPr>
      </w:pPr>
    </w:p>
    <w:p w:rsidR="001B2C13" w:rsidP="007C358C" w:rsidRDefault="009479CB" w14:paraId="000001B5" w14:textId="6800A350">
      <w:pPr>
        <w:spacing w:line="276" w:lineRule="auto"/>
        <w:rPr>
          <w:rFonts w:ascii="Scala Sans Offc" w:hAnsi="Scala Sans Offc" w:eastAsia="Scala Sans Offc" w:cs="Scala Sans Offc"/>
          <w:sz w:val="22"/>
          <w:szCs w:val="22"/>
        </w:rPr>
      </w:pPr>
      <w:r w:rsidRPr="09D4BAFA" w:rsidR="049C9E6A">
        <w:rPr>
          <w:rFonts w:ascii="Scala Sans Offc" w:hAnsi="Scala Sans Offc" w:eastAsia="Scala Sans Offc" w:cs="Scala Sans Offc"/>
          <w:sz w:val="22"/>
          <w:szCs w:val="22"/>
        </w:rPr>
        <w:t>We</w:t>
      </w:r>
      <w:r w:rsidRPr="09D4BAFA" w:rsidR="20DE9538">
        <w:rPr>
          <w:rFonts w:ascii="Scala Sans Offc" w:hAnsi="Scala Sans Offc" w:eastAsia="Scala Sans Offc" w:cs="Scala Sans Offc"/>
          <w:sz w:val="22"/>
          <w:szCs w:val="22"/>
        </w:rPr>
        <w:t xml:space="preserve"> strongly encourage you to </w:t>
      </w:r>
      <w:r w:rsidRPr="09D4BAFA" w:rsidR="20DE9538">
        <w:rPr>
          <w:rFonts w:ascii="Scala Sans Offc" w:hAnsi="Scala Sans Offc" w:eastAsia="Scala Sans Offc" w:cs="Scala Sans Offc"/>
          <w:sz w:val="22"/>
          <w:szCs w:val="22"/>
        </w:rPr>
        <w:t>provide</w:t>
      </w:r>
      <w:r w:rsidRPr="09D4BAFA" w:rsidR="20DE9538">
        <w:rPr>
          <w:rFonts w:ascii="Scala Sans Offc" w:hAnsi="Scala Sans Offc" w:eastAsia="Scala Sans Offc" w:cs="Scala Sans Offc"/>
          <w:sz w:val="22"/>
          <w:szCs w:val="22"/>
        </w:rPr>
        <w:t xml:space="preserve"> feedback about both format and content during the course. We will </w:t>
      </w:r>
      <w:r w:rsidRPr="09D4BAFA" w:rsidR="20DE9538">
        <w:rPr>
          <w:rFonts w:ascii="Scala Sans Offc" w:hAnsi="Scala Sans Offc" w:eastAsia="Scala Sans Offc" w:cs="Scala Sans Offc"/>
          <w:sz w:val="22"/>
          <w:szCs w:val="22"/>
        </w:rPr>
        <w:t>provide</w:t>
      </w:r>
      <w:r w:rsidRPr="09D4BAFA" w:rsidR="20DE9538">
        <w:rPr>
          <w:rFonts w:ascii="Scala Sans Offc" w:hAnsi="Scala Sans Offc" w:eastAsia="Scala Sans Offc" w:cs="Scala Sans Offc"/>
          <w:sz w:val="22"/>
          <w:szCs w:val="22"/>
        </w:rPr>
        <w:t xml:space="preserve"> survey links to collect this feedback at regular intervals. Be professional wh</w:t>
      </w:r>
      <w:r w:rsidRPr="09D4BAFA" w:rsidR="20DE9538">
        <w:rPr>
          <w:rFonts w:ascii="Scala Sans Offc" w:hAnsi="Scala Sans Offc" w:eastAsia="Scala Sans Offc" w:cs="Scala Sans Offc"/>
          <w:sz w:val="22"/>
          <w:szCs w:val="22"/>
        </w:rPr>
        <w:t>en filling these out.</w:t>
      </w:r>
    </w:p>
    <w:p w:rsidR="001B2C13" w:rsidP="007C358C" w:rsidRDefault="001B2C13" w14:paraId="000001B6" w14:textId="77777777">
      <w:pPr>
        <w:spacing w:line="276" w:lineRule="auto"/>
        <w:rPr>
          <w:rFonts w:ascii="Scala Sans Offc" w:hAnsi="Scala Sans Offc" w:eastAsia="Scala Sans Offc" w:cs="Scala Sans Offc"/>
          <w:sz w:val="22"/>
          <w:szCs w:val="22"/>
        </w:rPr>
      </w:pPr>
    </w:p>
    <w:p w:rsidR="001B2C13" w:rsidP="007C358C" w:rsidRDefault="009479CB" w14:paraId="000001B7"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Informal (but not too informal!)</w:t>
      </w:r>
    </w:p>
    <w:p w:rsidR="001B2C13" w:rsidP="007C358C" w:rsidRDefault="001B2C13" w14:paraId="000001B8" w14:textId="77777777">
      <w:pPr>
        <w:spacing w:line="276" w:lineRule="auto"/>
        <w:rPr>
          <w:rFonts w:ascii="Scala Sans Offc" w:hAnsi="Scala Sans Offc" w:eastAsia="Scala Sans Offc" w:cs="Scala Sans Offc"/>
          <w:sz w:val="22"/>
          <w:szCs w:val="22"/>
        </w:rPr>
      </w:pPr>
    </w:p>
    <w:p w:rsidR="19E97091" w:rsidP="1407F1A0" w:rsidRDefault="19E97091" w14:paraId="4AA22A31" w14:textId="4BF463C9">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Do not address us with "Mr.", "Dr.", or "Prof.". Please use our first </w:t>
      </w:r>
      <w:r w:rsidRPr="1407F1A0" w:rsidR="009479CB">
        <w:rPr>
          <w:rFonts w:ascii="Scala Sans Offc" w:hAnsi="Scala Sans Offc" w:eastAsia="Scala Sans Offc" w:cs="Scala Sans Offc"/>
          <w:sz w:val="22"/>
          <w:szCs w:val="22"/>
        </w:rPr>
        <w:t>names</w:t>
      </w:r>
      <w:r w:rsidRPr="1407F1A0" w:rsidR="009479CB">
        <w:rPr>
          <w:rFonts w:ascii="Scala Sans Offc" w:hAnsi="Scala Sans Offc" w:eastAsia="Scala Sans Offc" w:cs="Scala Sans Offc"/>
          <w:sz w:val="22"/>
          <w:szCs w:val="22"/>
        </w:rPr>
        <w:t xml:space="preserve"> (</w:t>
      </w:r>
      <w:r w:rsidRPr="1407F1A0" w:rsidR="009479CB">
        <w:rPr>
          <w:rFonts w:ascii="Scala Sans Offc" w:hAnsi="Scala Sans Offc" w:eastAsia="Scala Sans Offc" w:cs="Scala Sans Offc"/>
          <w:sz w:val="22"/>
          <w:szCs w:val="22"/>
        </w:rPr>
        <w:t>i.e.,</w:t>
      </w:r>
      <w:r w:rsidRPr="1407F1A0" w:rsidR="009479CB">
        <w:rPr>
          <w:rFonts w:ascii="Scala Sans Offc" w:hAnsi="Scala Sans Offc" w:eastAsia="Scala Sans Offc" w:cs="Scala Sans Offc"/>
          <w:sz w:val="22"/>
          <w:szCs w:val="22"/>
        </w:rPr>
        <w:t xml:space="preserve"> Lachlan</w:t>
      </w:r>
      <w:r w:rsidRPr="1407F1A0" w:rsidR="6AEB7EC9">
        <w:rPr>
          <w:rFonts w:ascii="Scala Sans Offc" w:hAnsi="Scala Sans Offc" w:eastAsia="Scala Sans Offc" w:cs="Scala Sans Offc"/>
          <w:sz w:val="22"/>
          <w:szCs w:val="22"/>
        </w:rPr>
        <w:t xml:space="preserve">, </w:t>
      </w:r>
      <w:r w:rsidRPr="1407F1A0" w:rsidR="6AEB7EC9">
        <w:rPr>
          <w:rFonts w:ascii="Scala Sans Offc" w:hAnsi="Scala Sans Offc" w:eastAsia="Scala Sans Offc" w:cs="Scala Sans Offc"/>
          <w:sz w:val="22"/>
          <w:szCs w:val="22"/>
        </w:rPr>
        <w:t xml:space="preserve">Doga </w:t>
      </w:r>
      <w:r w:rsidRPr="1407F1A0" w:rsidR="6AEB7EC9">
        <w:rPr>
          <w:rFonts w:ascii="Scala Sans Offc" w:hAnsi="Scala Sans Offc" w:eastAsia="Scala Sans Offc" w:cs="Scala Sans Offc"/>
          <w:sz w:val="22"/>
          <w:szCs w:val="22"/>
        </w:rPr>
        <w:t>and</w:t>
      </w:r>
      <w:r w:rsidRPr="1407F1A0" w:rsidR="6AEB7EC9">
        <w:rPr>
          <w:rFonts w:ascii="Scala Sans Offc" w:hAnsi="Scala Sans Offc" w:eastAsia="Scala Sans Offc" w:cs="Scala Sans Offc"/>
          <w:sz w:val="22"/>
          <w:szCs w:val="22"/>
        </w:rPr>
        <w:t xml:space="preserve"> </w:t>
      </w:r>
      <w:r w:rsidRPr="1407F1A0" w:rsidR="0B12ACE1">
        <w:rPr>
          <w:rFonts w:ascii="Scala Sans Offc" w:hAnsi="Scala Sans Offc" w:eastAsia="Scala Sans Offc" w:cs="Scala Sans Offc"/>
          <w:sz w:val="22"/>
          <w:szCs w:val="22"/>
        </w:rPr>
        <w:t>Roshini</w:t>
      </w:r>
      <w:r w:rsidRPr="1407F1A0" w:rsidR="009479CB">
        <w:rPr>
          <w:rFonts w:ascii="Scala Sans Offc" w:hAnsi="Scala Sans Offc" w:eastAsia="Scala Sans Offc" w:cs="Scala Sans Offc"/>
          <w:sz w:val="22"/>
          <w:szCs w:val="22"/>
        </w:rPr>
        <w:t>)</w:t>
      </w:r>
      <w:r w:rsidRPr="1407F1A0" w:rsidR="009479CB">
        <w:rPr>
          <w:rFonts w:ascii="Scala Sans Offc" w:hAnsi="Scala Sans Offc" w:eastAsia="Scala Sans Offc" w:cs="Scala Sans Offc"/>
          <w:sz w:val="22"/>
          <w:szCs w:val="22"/>
        </w:rPr>
        <w:t>. More formality than that makes us feel uncomfortable. Y</w:t>
      </w:r>
      <w:r w:rsidRPr="1407F1A0" w:rsidR="009479CB">
        <w:rPr>
          <w:rFonts w:ascii="Scala Sans Offc" w:hAnsi="Scala Sans Offc" w:eastAsia="Scala Sans Offc" w:cs="Scala Sans Offc"/>
          <w:sz w:val="22"/>
          <w:szCs w:val="22"/>
        </w:rPr>
        <w:t>ou can add us on LinkedIn or Twit</w:t>
      </w:r>
      <w:r w:rsidRPr="1407F1A0" w:rsidR="009479CB">
        <w:rPr>
          <w:rFonts w:ascii="Scala Sans Offc" w:hAnsi="Scala Sans Offc" w:eastAsia="Scala Sans Offc" w:cs="Scala Sans Offc"/>
          <w:sz w:val="22"/>
          <w:szCs w:val="22"/>
        </w:rPr>
        <w:t xml:space="preserve">ter - where we </w:t>
      </w:r>
      <w:r w:rsidRPr="1407F1A0" w:rsidR="009479CB">
        <w:rPr>
          <w:rFonts w:ascii="Scala Sans Offc" w:hAnsi="Scala Sans Offc" w:eastAsia="Scala Sans Offc" w:cs="Scala Sans Offc"/>
          <w:sz w:val="22"/>
          <w:szCs w:val="22"/>
        </w:rPr>
        <w:t>m</w:t>
      </w:r>
      <w:r w:rsidRPr="1407F1A0" w:rsidR="009479CB">
        <w:rPr>
          <w:rFonts w:ascii="Scala Sans Offc" w:hAnsi="Scala Sans Offc" w:eastAsia="Scala Sans Offc" w:cs="Scala Sans Offc"/>
          <w:sz w:val="22"/>
          <w:szCs w:val="22"/>
        </w:rPr>
        <w:t>aintain</w:t>
      </w:r>
      <w:r w:rsidRPr="1407F1A0" w:rsidR="009479CB">
        <w:rPr>
          <w:rFonts w:ascii="Scala Sans Offc" w:hAnsi="Scala Sans Offc" w:eastAsia="Scala Sans Offc" w:cs="Scala Sans Offc"/>
          <w:sz w:val="22"/>
          <w:szCs w:val="22"/>
        </w:rPr>
        <w:t xml:space="preserve"> </w:t>
      </w:r>
      <w:r w:rsidRPr="1407F1A0" w:rsidR="009479CB">
        <w:rPr>
          <w:rFonts w:ascii="Scala Sans Offc" w:hAnsi="Scala Sans Offc" w:eastAsia="Scala Sans Offc" w:cs="Scala Sans Offc"/>
          <w:sz w:val="22"/>
          <w:szCs w:val="22"/>
        </w:rPr>
        <w:t>professional accounts, but not other social media accounts.</w:t>
      </w:r>
    </w:p>
    <w:p w:rsidR="6DAC1C4A" w:rsidP="6DAC1C4A" w:rsidRDefault="6DAC1C4A" w14:paraId="7CCFE821" w14:textId="0940ACE4">
      <w:pPr>
        <w:spacing w:line="276" w:lineRule="auto"/>
        <w:rPr>
          <w:rFonts w:ascii="Scala Sans Offc" w:hAnsi="Scala Sans Offc" w:eastAsia="Scala Sans Offc" w:cs="Scala Sans Offc"/>
          <w:b w:val="1"/>
          <w:bCs w:val="1"/>
          <w:sz w:val="22"/>
          <w:szCs w:val="22"/>
        </w:rPr>
      </w:pPr>
    </w:p>
    <w:p w:rsidR="001B2C13" w:rsidP="007C358C" w:rsidRDefault="009479CB" w14:paraId="000001BB"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International</w:t>
      </w:r>
    </w:p>
    <w:p w:rsidR="001B2C13" w:rsidP="007C358C" w:rsidRDefault="001B2C13" w14:paraId="000001BC" w14:textId="77777777">
      <w:pPr>
        <w:spacing w:line="276" w:lineRule="auto"/>
        <w:rPr>
          <w:rFonts w:ascii="Scala Sans Offc" w:hAnsi="Scala Sans Offc" w:eastAsia="Scala Sans Offc" w:cs="Scala Sans Offc"/>
          <w:sz w:val="22"/>
          <w:szCs w:val="22"/>
        </w:rPr>
      </w:pPr>
    </w:p>
    <w:p w:rsidR="001B2C13" w:rsidP="007C358C" w:rsidRDefault="009479CB" w14:paraId="000001BD" w14:textId="4CE9EA8A">
      <w:pPr>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This course is taught in English. You are obliged to speak English whenever there are international students present and all messages on Discussion Board</w:t>
      </w:r>
      <w:r w:rsidRPr="09D4BAFA" w:rsidR="20DE9538">
        <w:rPr>
          <w:rFonts w:ascii="Scala Sans Offc" w:hAnsi="Scala Sans Offc" w:eastAsia="Scala Sans Offc" w:cs="Scala Sans Offc"/>
          <w:sz w:val="22"/>
          <w:szCs w:val="22"/>
        </w:rPr>
        <w:t xml:space="preserve">s must be in English. </w:t>
      </w:r>
      <w:r w:rsidRPr="09D4BAFA" w:rsidR="20DE9538">
        <w:rPr>
          <w:rFonts w:ascii="Scala Sans Offc" w:hAnsi="Scala Sans Offc" w:eastAsia="Scala Sans Offc" w:cs="Scala Sans Offc"/>
          <w:i w:val="1"/>
          <w:iCs w:val="1"/>
          <w:sz w:val="22"/>
          <w:szCs w:val="22"/>
        </w:rPr>
        <w:t>If in doubt, communicate in English</w:t>
      </w:r>
      <w:r w:rsidRPr="09D4BAFA" w:rsidR="20DE9538">
        <w:rPr>
          <w:rFonts w:ascii="Scala Sans Offc" w:hAnsi="Scala Sans Offc" w:eastAsia="Scala Sans Offc" w:cs="Scala Sans Offc"/>
          <w:sz w:val="22"/>
          <w:szCs w:val="22"/>
        </w:rPr>
        <w:t>.</w:t>
      </w:r>
    </w:p>
    <w:p w:rsidR="001B2C13" w:rsidP="007C358C" w:rsidRDefault="001B2C13" w14:paraId="000001BE" w14:textId="77777777">
      <w:pPr>
        <w:spacing w:line="276" w:lineRule="auto"/>
        <w:rPr>
          <w:rFonts w:ascii="Scala Sans Offc" w:hAnsi="Scala Sans Offc" w:eastAsia="Scala Sans Offc" w:cs="Scala Sans Offc"/>
          <w:sz w:val="22"/>
          <w:szCs w:val="22"/>
        </w:rPr>
      </w:pPr>
    </w:p>
    <w:p w:rsidR="7414FC64" w:rsidP="09D4BAFA" w:rsidRDefault="7414FC64" w14:paraId="2B05F69E" w14:textId="7479D919">
      <w:pPr>
        <w:spacing w:line="276" w:lineRule="auto"/>
        <w:rPr>
          <w:rFonts w:ascii="Scala Sans Offc" w:hAnsi="Scala Sans Offc" w:eastAsia="Scala Sans Offc" w:cs="Scala Sans Offc"/>
          <w:sz w:val="22"/>
          <w:szCs w:val="22"/>
        </w:rPr>
      </w:pPr>
      <w:r w:rsidRPr="09D4BAFA" w:rsidR="7414FC64">
        <w:rPr>
          <w:rFonts w:ascii="Scala Sans Offc" w:hAnsi="Scala Sans Offc" w:eastAsia="Scala Sans Offc" w:cs="Scala Sans Offc"/>
          <w:sz w:val="22"/>
          <w:szCs w:val="22"/>
        </w:rPr>
        <w:t xml:space="preserve">Tip from Lachlan: </w:t>
      </w:r>
      <w:r w:rsidRPr="09D4BAFA" w:rsidR="20DE9538">
        <w:rPr>
          <w:rFonts w:ascii="Scala Sans Offc" w:hAnsi="Scala Sans Offc" w:eastAsia="Scala Sans Offc" w:cs="Scala Sans Offc"/>
          <w:sz w:val="22"/>
          <w:szCs w:val="22"/>
        </w:rPr>
        <w:t xml:space="preserve">As someone who has studied </w:t>
      </w:r>
      <w:r w:rsidRPr="09D4BAFA" w:rsidR="4AA6717B">
        <w:rPr>
          <w:rFonts w:ascii="Scala Sans Offc" w:hAnsi="Scala Sans Offc" w:eastAsia="Scala Sans Offc" w:cs="Scala Sans Offc"/>
          <w:sz w:val="22"/>
          <w:szCs w:val="22"/>
        </w:rPr>
        <w:t>at universities</w:t>
      </w:r>
      <w:r w:rsidRPr="09D4BAFA" w:rsidR="20DE9538">
        <w:rPr>
          <w:rFonts w:ascii="Scala Sans Offc" w:hAnsi="Scala Sans Offc" w:eastAsia="Scala Sans Offc" w:cs="Scala Sans Offc"/>
          <w:sz w:val="22"/>
          <w:szCs w:val="22"/>
        </w:rPr>
        <w:t xml:space="preserve"> where I do not speak the native language - be assured it is </w:t>
      </w:r>
      <w:r w:rsidRPr="09D4BAFA" w:rsidR="20DE9538">
        <w:rPr>
          <w:rFonts w:ascii="Scala Sans Offc" w:hAnsi="Scala Sans Offc" w:eastAsia="Scala Sans Offc" w:cs="Scala Sans Offc"/>
          <w:i w:val="1"/>
          <w:iCs w:val="1"/>
          <w:sz w:val="22"/>
          <w:szCs w:val="22"/>
        </w:rPr>
        <w:t>very much appreciated</w:t>
      </w:r>
      <w:r w:rsidRPr="09D4BAFA" w:rsidR="20DE9538">
        <w:rPr>
          <w:rFonts w:ascii="Scala Sans Offc" w:hAnsi="Scala Sans Offc" w:eastAsia="Scala Sans Offc" w:cs="Scala Sans Offc"/>
          <w:sz w:val="22"/>
          <w:szCs w:val="22"/>
        </w:rPr>
        <w:t xml:space="preserve"> by </w:t>
      </w:r>
      <w:r w:rsidRPr="09D4BAFA" w:rsidR="70A37FE4">
        <w:rPr>
          <w:rFonts w:ascii="Scala Sans Offc" w:hAnsi="Scala Sans Offc" w:eastAsia="Scala Sans Offc" w:cs="Scala Sans Offc"/>
          <w:sz w:val="22"/>
          <w:szCs w:val="22"/>
        </w:rPr>
        <w:t xml:space="preserve">the </w:t>
      </w:r>
      <w:r w:rsidRPr="09D4BAFA" w:rsidR="20DE9538">
        <w:rPr>
          <w:rFonts w:ascii="Scala Sans Offc" w:hAnsi="Scala Sans Offc" w:eastAsia="Scala Sans Offc" w:cs="Scala Sans Offc"/>
          <w:sz w:val="22"/>
          <w:szCs w:val="22"/>
        </w:rPr>
        <w:t>non-Dutch</w:t>
      </w:r>
      <w:r w:rsidRPr="09D4BAFA" w:rsidR="20DE9538">
        <w:rPr>
          <w:rFonts w:ascii="Scala Sans Offc" w:hAnsi="Scala Sans Offc" w:eastAsia="Scala Sans Offc" w:cs="Scala Sans Offc"/>
          <w:sz w:val="22"/>
          <w:szCs w:val="22"/>
        </w:rPr>
        <w:t xml:space="preserve"> speaking students</w:t>
      </w:r>
      <w:r w:rsidRPr="09D4BAFA" w:rsidR="4BB2C008">
        <w:rPr>
          <w:rFonts w:ascii="Scala Sans Offc" w:hAnsi="Scala Sans Offc" w:eastAsia="Scala Sans Offc" w:cs="Scala Sans Offc"/>
          <w:sz w:val="22"/>
          <w:szCs w:val="22"/>
        </w:rPr>
        <w:t>.</w:t>
      </w:r>
    </w:p>
    <w:p w:rsidR="737BBB9A" w:rsidP="737BBB9A" w:rsidRDefault="737BBB9A" w14:paraId="3F98F5BD" w14:textId="1E5EED76">
      <w:pPr>
        <w:pStyle w:val="Normal"/>
        <w:spacing w:line="276" w:lineRule="auto"/>
        <w:rPr>
          <w:rFonts w:ascii="Scala Sans Offc" w:hAnsi="Scala Sans Offc" w:eastAsia="Scala Sans Offc" w:cs="Scala Sans Offc"/>
          <w:b w:val="1"/>
          <w:bCs w:val="1"/>
          <w:sz w:val="22"/>
          <w:szCs w:val="22"/>
        </w:rPr>
      </w:pPr>
    </w:p>
    <w:p w:rsidR="001B2C13" w:rsidP="007C358C" w:rsidRDefault="009479CB" w14:paraId="000001C1"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Be Healthy (Physically &amp; Ment</w:t>
      </w:r>
      <w:r w:rsidRPr="007C358C" w:rsidR="009479CB">
        <w:rPr>
          <w:rFonts w:ascii="Scala Sans Offc" w:hAnsi="Scala Sans Offc" w:eastAsia="Scala Sans Offc" w:cs="Scala Sans Offc"/>
          <w:b w:val="1"/>
          <w:bCs w:val="1"/>
          <w:sz w:val="22"/>
          <w:szCs w:val="22"/>
        </w:rPr>
        <w:t>ally)</w:t>
      </w:r>
    </w:p>
    <w:p w:rsidR="001B2C13" w:rsidP="007C358C" w:rsidRDefault="001B2C13" w14:paraId="000001C2" w14:textId="77777777">
      <w:pPr>
        <w:spacing w:line="276" w:lineRule="auto"/>
        <w:rPr>
          <w:rFonts w:ascii="Scala Sans Offc" w:hAnsi="Scala Sans Offc" w:eastAsia="Scala Sans Offc" w:cs="Scala Sans Offc"/>
          <w:sz w:val="22"/>
          <w:szCs w:val="22"/>
        </w:rPr>
      </w:pPr>
    </w:p>
    <w:p w:rsidR="001B2C13" w:rsidP="1407F1A0" w:rsidRDefault="009479CB" w14:paraId="000001C3" w14:textId="111E9E96">
      <w:pPr>
        <w:pStyle w:val="Normal"/>
        <w:spacing w:line="276" w:lineRule="auto"/>
        <w:rPr>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Physical and Mental health are important, and</w:t>
      </w:r>
      <w:r w:rsidRPr="09D4BAFA" w:rsidR="76C67F4A">
        <w:rPr>
          <w:rFonts w:ascii="Scala Sans Offc" w:hAnsi="Scala Sans Offc" w:eastAsia="Scala Sans Offc" w:cs="Scala Sans Offc"/>
          <w:sz w:val="22"/>
          <w:szCs w:val="22"/>
        </w:rPr>
        <w:t xml:space="preserve"> we would argue they are</w:t>
      </w:r>
      <w:r w:rsidRPr="09D4BAFA" w:rsidR="20DE9538">
        <w:rPr>
          <w:rFonts w:ascii="Scala Sans Offc" w:hAnsi="Scala Sans Offc" w:eastAsia="Scala Sans Offc" w:cs="Scala Sans Offc"/>
          <w:sz w:val="22"/>
          <w:szCs w:val="22"/>
        </w:rPr>
        <w:t xml:space="preserve"> </w:t>
      </w:r>
      <w:r w:rsidRPr="09D4BAFA" w:rsidR="20DE9538">
        <w:rPr>
          <w:rFonts w:ascii="Scala Sans Offc" w:hAnsi="Scala Sans Offc" w:eastAsia="Scala Sans Offc" w:cs="Scala Sans Offc"/>
          <w:sz w:val="22"/>
          <w:szCs w:val="22"/>
        </w:rPr>
        <w:t>more</w:t>
      </w:r>
      <w:r w:rsidRPr="09D4BAFA" w:rsidR="20DE9538">
        <w:rPr>
          <w:rFonts w:ascii="Scala Sans Offc" w:hAnsi="Scala Sans Offc" w:eastAsia="Scala Sans Offc" w:cs="Scala Sans Offc"/>
          <w:sz w:val="22"/>
          <w:szCs w:val="22"/>
        </w:rPr>
        <w:t xml:space="preserve"> important than your coursework. </w:t>
      </w:r>
      <w:r w:rsidRPr="09D4BAFA" w:rsidR="171246B5">
        <w:rPr>
          <w:rFonts w:ascii="Scala Sans Offc" w:hAnsi="Scala Sans Offc" w:eastAsia="Scala Sans Offc" w:cs="Scala Sans Offc"/>
          <w:sz w:val="22"/>
          <w:szCs w:val="22"/>
        </w:rPr>
        <w:t>If</w:t>
      </w:r>
      <w:r w:rsidRPr="09D4BAFA" w:rsidR="4468EF76">
        <w:rPr>
          <w:rFonts w:ascii="Scala Sans Offc" w:hAnsi="Scala Sans Offc" w:eastAsia="Scala Sans Offc" w:cs="Scala Sans Offc"/>
          <w:sz w:val="22"/>
          <w:szCs w:val="22"/>
        </w:rPr>
        <w:t xml:space="preserve"> you miss one or two classes, course m</w:t>
      </w:r>
      <w:r w:rsidRPr="09D4BAFA" w:rsidR="20DE9538">
        <w:rPr>
          <w:rFonts w:ascii="Scala Sans Offc" w:hAnsi="Scala Sans Offc" w:eastAsia="Scala Sans Offc" w:cs="Scala Sans Offc"/>
          <w:sz w:val="22"/>
          <w:szCs w:val="22"/>
        </w:rPr>
        <w:t xml:space="preserve">aterial is posted online, and working through that, completing the </w:t>
      </w:r>
      <w:r w:rsidRPr="09D4BAFA" w:rsidR="20DE9538">
        <w:rPr>
          <w:rFonts w:ascii="Scala Sans Offc" w:hAnsi="Scala Sans Offc" w:eastAsia="Scala Sans Offc" w:cs="Scala Sans Offc"/>
          <w:sz w:val="22"/>
          <w:szCs w:val="22"/>
        </w:rPr>
        <w:t>readings</w:t>
      </w:r>
      <w:r w:rsidRPr="09D4BAFA" w:rsidR="20DE9538">
        <w:rPr>
          <w:rFonts w:ascii="Scala Sans Offc" w:hAnsi="Scala Sans Offc" w:eastAsia="Scala Sans Offc" w:cs="Scala Sans Offc"/>
          <w:sz w:val="22"/>
          <w:szCs w:val="22"/>
        </w:rPr>
        <w:t xml:space="preserve"> and talking with your classmates about what you missed is more than enough </w:t>
      </w:r>
      <w:r w:rsidRPr="09D4BAFA" w:rsidR="357E1B67">
        <w:rPr>
          <w:rFonts w:ascii="Scala Sans Offc" w:hAnsi="Scala Sans Offc" w:eastAsia="Scala Sans Offc" w:cs="Scala Sans Offc"/>
          <w:sz w:val="22"/>
          <w:szCs w:val="22"/>
        </w:rPr>
        <w:t>to catch up</w:t>
      </w:r>
      <w:r w:rsidRPr="09D4BAFA" w:rsidR="20DE9538">
        <w:rPr>
          <w:rFonts w:ascii="Scala Sans Offc" w:hAnsi="Scala Sans Offc" w:eastAsia="Scala Sans Offc" w:cs="Scala Sans Offc"/>
          <w:sz w:val="22"/>
          <w:szCs w:val="22"/>
        </w:rPr>
        <w:t>.</w:t>
      </w:r>
      <w:r w:rsidRPr="09D4BAFA" w:rsidR="5052FCBB">
        <w:rPr>
          <w:rFonts w:ascii="Scala Sans Offc" w:hAnsi="Scala Sans Offc" w:eastAsia="Scala Sans Offc" w:cs="Scala Sans Offc"/>
          <w:sz w:val="22"/>
          <w:szCs w:val="22"/>
        </w:rPr>
        <w:t xml:space="preserve"> We do not </w:t>
      </w:r>
      <w:r w:rsidRPr="09D4BAFA" w:rsidR="5052FCBB">
        <w:rPr>
          <w:rFonts w:ascii="Scala Sans Offc" w:hAnsi="Scala Sans Offc" w:eastAsia="Scala Sans Offc" w:cs="Scala Sans Offc"/>
          <w:sz w:val="22"/>
          <w:szCs w:val="22"/>
        </w:rPr>
        <w:t>provide</w:t>
      </w:r>
      <w:r w:rsidRPr="09D4BAFA" w:rsidR="5052FCBB">
        <w:rPr>
          <w:rFonts w:ascii="Scala Sans Offc" w:hAnsi="Scala Sans Offc" w:eastAsia="Scala Sans Offc" w:cs="Scala Sans Offc"/>
          <w:sz w:val="22"/>
          <w:szCs w:val="22"/>
        </w:rPr>
        <w:t xml:space="preserve"> lecture recordings for missed classes.</w:t>
      </w:r>
    </w:p>
    <w:p w:rsidR="001B2C13" w:rsidP="007C358C" w:rsidRDefault="001B2C13" w14:paraId="000001C4" w14:textId="77777777">
      <w:pPr>
        <w:spacing w:line="276" w:lineRule="auto"/>
        <w:rPr>
          <w:rFonts w:ascii="Scala Sans Offc" w:hAnsi="Scala Sans Offc" w:eastAsia="Scala Sans Offc" w:cs="Scala Sans Offc"/>
          <w:sz w:val="22"/>
          <w:szCs w:val="22"/>
        </w:rPr>
      </w:pPr>
    </w:p>
    <w:p w:rsidR="001B2C13" w:rsidP="007C358C" w:rsidRDefault="009479CB" w14:paraId="000001C5" w14:textId="3C16689B">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On the mental health side, </w:t>
      </w:r>
      <w:r w:rsidRPr="1407F1A0" w:rsidR="221546CD">
        <w:rPr>
          <w:rFonts w:ascii="Scala Sans Offc" w:hAnsi="Scala Sans Offc" w:eastAsia="Scala Sans Offc" w:cs="Scala Sans Offc"/>
          <w:sz w:val="22"/>
          <w:szCs w:val="22"/>
        </w:rPr>
        <w:t>the instructors are aware</w:t>
      </w:r>
      <w:r w:rsidRPr="1407F1A0" w:rsidR="009479CB">
        <w:rPr>
          <w:rFonts w:ascii="Scala Sans Offc" w:hAnsi="Scala Sans Offc" w:eastAsia="Scala Sans Offc" w:cs="Scala Sans Offc"/>
          <w:sz w:val="22"/>
          <w:szCs w:val="22"/>
        </w:rPr>
        <w:t xml:space="preserve"> how challenging study can be, especially when paired with one's 'non-study life.' </w:t>
      </w:r>
      <w:r w:rsidRPr="1407F1A0" w:rsidR="009479CB">
        <w:rPr>
          <w:rFonts w:ascii="Scala Sans Offc" w:hAnsi="Scala Sans Offc" w:eastAsia="Scala Sans Offc" w:cs="Scala Sans Offc"/>
          <w:i w:val="1"/>
          <w:iCs w:val="1"/>
          <w:sz w:val="22"/>
          <w:szCs w:val="22"/>
        </w:rPr>
        <w:t xml:space="preserve">We strongly encourage you to prioritize mental health over </w:t>
      </w:r>
      <w:r w:rsidRPr="1407F1A0" w:rsidR="009479CB">
        <w:rPr>
          <w:rFonts w:ascii="Scala Sans Offc" w:hAnsi="Scala Sans Offc" w:eastAsia="Scala Sans Offc" w:cs="Scala Sans Offc"/>
          <w:b w:val="1"/>
          <w:bCs w:val="1"/>
          <w:i w:val="1"/>
          <w:iCs w:val="1"/>
          <w:sz w:val="22"/>
          <w:szCs w:val="22"/>
        </w:rPr>
        <w:t xml:space="preserve">everything </w:t>
      </w:r>
      <w:r w:rsidRPr="1407F1A0" w:rsidR="009479CB">
        <w:rPr>
          <w:rFonts w:ascii="Scala Sans Offc" w:hAnsi="Scala Sans Offc" w:eastAsia="Scala Sans Offc" w:cs="Scala Sans Offc"/>
          <w:i w:val="1"/>
          <w:iCs w:val="1"/>
          <w:sz w:val="22"/>
          <w:szCs w:val="22"/>
        </w:rPr>
        <w:t>else</w:t>
      </w:r>
      <w:r w:rsidRPr="1407F1A0" w:rsidR="009479CB">
        <w:rPr>
          <w:rFonts w:ascii="Scala Sans Offc" w:hAnsi="Scala Sans Offc" w:eastAsia="Scala Sans Offc" w:cs="Scala Sans Offc"/>
          <w:sz w:val="22"/>
          <w:szCs w:val="22"/>
        </w:rPr>
        <w:t xml:space="preserve">. Lachlan </w:t>
      </w:r>
      <w:r w:rsidRPr="1407F1A0" w:rsidR="009479CB">
        <w:rPr>
          <w:rFonts w:ascii="Scala Sans Offc" w:hAnsi="Scala Sans Offc" w:eastAsia="Scala Sans Offc" w:cs="Scala Sans Offc"/>
          <w:sz w:val="22"/>
          <w:szCs w:val="22"/>
        </w:rPr>
        <w:t>is happy</w:t>
      </w:r>
      <w:r w:rsidRPr="1407F1A0" w:rsidR="009479CB">
        <w:rPr>
          <w:rFonts w:ascii="Scala Sans Offc" w:hAnsi="Scala Sans Offc" w:eastAsia="Scala Sans Offc" w:cs="Scala Sans Offc"/>
          <w:sz w:val="22"/>
          <w:szCs w:val="22"/>
        </w:rPr>
        <w:t xml:space="preserve"> to talk with yo</w:t>
      </w:r>
      <w:r w:rsidRPr="1407F1A0" w:rsidR="009479CB">
        <w:rPr>
          <w:rFonts w:ascii="Scala Sans Offc" w:hAnsi="Scala Sans Offc" w:eastAsia="Scala Sans Offc" w:cs="Scala Sans Offc"/>
          <w:sz w:val="22"/>
          <w:szCs w:val="22"/>
        </w:rPr>
        <w:t>u</w:t>
      </w:r>
      <w:r w:rsidRPr="1407F1A0" w:rsidR="1DB534C7">
        <w:rPr>
          <w:rFonts w:ascii="Scala Sans Offc" w:hAnsi="Scala Sans Offc" w:eastAsia="Scala Sans Offc" w:cs="Scala Sans Offc"/>
          <w:sz w:val="22"/>
          <w:szCs w:val="22"/>
        </w:rPr>
        <w:t xml:space="preserve"> informally</w:t>
      </w:r>
      <w:r w:rsidRPr="1407F1A0" w:rsidR="009479CB">
        <w:rPr>
          <w:rFonts w:ascii="Scala Sans Offc" w:hAnsi="Scala Sans Offc" w:eastAsia="Scala Sans Offc" w:cs="Scala Sans Offc"/>
          <w:sz w:val="22"/>
          <w:szCs w:val="22"/>
        </w:rPr>
        <w:t xml:space="preserve"> </w:t>
      </w:r>
      <w:r w:rsidRPr="1407F1A0" w:rsidR="66F78D4F">
        <w:rPr>
          <w:rFonts w:ascii="Scala Sans Offc" w:hAnsi="Scala Sans Offc" w:eastAsia="Scala Sans Offc" w:cs="Scala Sans Offc"/>
          <w:sz w:val="22"/>
          <w:szCs w:val="22"/>
        </w:rPr>
        <w:t>to</w:t>
      </w:r>
      <w:r w:rsidRPr="1407F1A0" w:rsidR="009479CB">
        <w:rPr>
          <w:rFonts w:ascii="Scala Sans Offc" w:hAnsi="Scala Sans Offc" w:eastAsia="Scala Sans Offc" w:cs="Scala Sans Offc"/>
          <w:sz w:val="22"/>
          <w:szCs w:val="22"/>
        </w:rPr>
        <w:t xml:space="preserve"> share some common experiences and strategies, but </w:t>
      </w:r>
      <w:r w:rsidRPr="1407F1A0" w:rsidR="009479CB">
        <w:rPr>
          <w:rFonts w:ascii="Scala Sans Offc" w:hAnsi="Scala Sans Offc" w:eastAsia="Scala Sans Offc" w:cs="Scala Sans Offc"/>
          <w:sz w:val="22"/>
          <w:szCs w:val="22"/>
        </w:rPr>
        <w:t>he is</w:t>
      </w:r>
      <w:r w:rsidRPr="1407F1A0" w:rsidR="009479CB">
        <w:rPr>
          <w:rFonts w:ascii="Scala Sans Offc" w:hAnsi="Scala Sans Offc" w:eastAsia="Scala Sans Offc" w:cs="Scala Sans Offc"/>
          <w:sz w:val="22"/>
          <w:szCs w:val="22"/>
        </w:rPr>
        <w:t xml:space="preserve"> not a professional</w:t>
      </w:r>
      <w:r w:rsidRPr="1407F1A0" w:rsidR="009479CB">
        <w:rPr>
          <w:rFonts w:ascii="Scala Sans Offc" w:hAnsi="Scala Sans Offc" w:eastAsia="Scala Sans Offc" w:cs="Scala Sans Offc"/>
          <w:sz w:val="22"/>
          <w:szCs w:val="22"/>
        </w:rPr>
        <w:t xml:space="preserve">.  </w:t>
      </w:r>
      <w:r w:rsidRPr="1407F1A0" w:rsidR="009479CB">
        <w:rPr>
          <w:rFonts w:ascii="Scala Sans Offc" w:hAnsi="Scala Sans Offc" w:eastAsia="Scala Sans Offc" w:cs="Scala Sans Offc"/>
          <w:sz w:val="22"/>
          <w:szCs w:val="22"/>
        </w:rPr>
        <w:t xml:space="preserve">If you feel like you need to talk to someone, a good starting point might be </w:t>
      </w:r>
      <w:hyperlink r:id="R68b2a8e795024a68">
        <w:r w:rsidRPr="1407F1A0" w:rsidR="009479CB">
          <w:rPr>
            <w:rFonts w:ascii="Scala Sans Offc" w:hAnsi="Scala Sans Offc" w:eastAsia="Scala Sans Offc" w:cs="Scala Sans Offc"/>
            <w:color w:val="1155CC"/>
            <w:sz w:val="22"/>
            <w:szCs w:val="22"/>
            <w:u w:val="single"/>
          </w:rPr>
          <w:t>Tilburg's Education Coordinators</w:t>
        </w:r>
      </w:hyperlink>
      <w:r w:rsidRPr="1407F1A0" w:rsidR="009479CB">
        <w:rPr>
          <w:rFonts w:ascii="Scala Sans Offc" w:hAnsi="Scala Sans Offc" w:eastAsia="Scala Sans Offc" w:cs="Scala Sans Offc"/>
          <w:sz w:val="22"/>
          <w:szCs w:val="22"/>
        </w:rPr>
        <w:t xml:space="preserve"> or the </w:t>
      </w:r>
      <w:hyperlink r:id="R80c405089da14ac1">
        <w:r w:rsidRPr="1407F1A0" w:rsidR="009479CB">
          <w:rPr>
            <w:rFonts w:ascii="Scala Sans Offc" w:hAnsi="Scala Sans Offc" w:eastAsia="Scala Sans Offc" w:cs="Scala Sans Offc"/>
            <w:color w:val="1155CC"/>
            <w:sz w:val="22"/>
            <w:szCs w:val="22"/>
            <w:u w:val="single"/>
          </w:rPr>
          <w:t>student psychologists</w:t>
        </w:r>
      </w:hyperlink>
      <w:r w:rsidRPr="1407F1A0" w:rsidR="009479CB">
        <w:rPr>
          <w:rFonts w:ascii="Scala Sans Offc" w:hAnsi="Scala Sans Offc" w:eastAsia="Scala Sans Offc" w:cs="Scala Sans Offc"/>
          <w:sz w:val="22"/>
          <w:szCs w:val="22"/>
        </w:rPr>
        <w:t xml:space="preserve"> at the University.</w:t>
      </w:r>
    </w:p>
    <w:p w:rsidR="001B2C13" w:rsidP="007C358C" w:rsidRDefault="001B2C13" w14:paraId="000001C6" w14:textId="77777777">
      <w:pPr>
        <w:spacing w:line="276" w:lineRule="auto"/>
        <w:rPr>
          <w:rFonts w:ascii="Scala Sans Offc" w:hAnsi="Scala Sans Offc" w:eastAsia="Scala Sans Offc" w:cs="Scala Sans Offc"/>
          <w:sz w:val="22"/>
          <w:szCs w:val="22"/>
        </w:rPr>
      </w:pPr>
    </w:p>
    <w:p w:rsidR="001B2C13" w:rsidP="007C358C" w:rsidRDefault="009479CB" w14:paraId="000001C7" w14:textId="77777777">
      <w:pPr>
        <w:spacing w:line="276" w:lineRule="auto"/>
        <w:rPr>
          <w:rFonts w:ascii="Scala Sans Offc" w:hAnsi="Scala Sans Offc" w:eastAsia="Scala Sans Offc" w:cs="Scala Sans Offc"/>
          <w:b w:val="1"/>
          <w:bCs w:val="1"/>
          <w:sz w:val="22"/>
          <w:szCs w:val="22"/>
        </w:rPr>
      </w:pPr>
      <w:r w:rsidRPr="007C358C" w:rsidR="009479CB">
        <w:rPr>
          <w:rFonts w:ascii="Scala Sans Offc" w:hAnsi="Scala Sans Offc" w:eastAsia="Scala Sans Offc" w:cs="Scala Sans Offc"/>
          <w:b w:val="1"/>
          <w:bCs w:val="1"/>
          <w:sz w:val="22"/>
          <w:szCs w:val="22"/>
        </w:rPr>
        <w:t xml:space="preserve">Be Fair &amp; Honorable </w:t>
      </w:r>
    </w:p>
    <w:p w:rsidR="001B2C13" w:rsidP="007C358C" w:rsidRDefault="001B2C13" w14:paraId="000001C8" w14:textId="77777777">
      <w:pPr>
        <w:spacing w:line="276" w:lineRule="auto"/>
        <w:rPr>
          <w:rFonts w:ascii="Scala Sans Offc" w:hAnsi="Scala Sans Offc" w:eastAsia="Scala Sans Offc" w:cs="Scala Sans Offc"/>
          <w:sz w:val="22"/>
          <w:szCs w:val="22"/>
        </w:rPr>
      </w:pPr>
    </w:p>
    <w:p w:rsidR="001B2C13" w:rsidP="007C358C" w:rsidRDefault="009479CB" w14:paraId="000001C9" w14:textId="540213FE">
      <w:pPr>
        <w:spacing w:line="276" w:lineRule="auto"/>
        <w:rPr>
          <w:rFonts w:ascii="Scala Sans Offc" w:hAnsi="Scala Sans Offc" w:eastAsia="Scala Sans Offc" w:cs="Scala Sans Offc"/>
          <w:sz w:val="22"/>
          <w:szCs w:val="22"/>
        </w:rPr>
      </w:pPr>
      <w:r w:rsidRPr="1407F1A0" w:rsidR="009479CB">
        <w:rPr>
          <w:rFonts w:ascii="Scala Sans Offc" w:hAnsi="Scala Sans Offc" w:eastAsia="Scala Sans Offc" w:cs="Scala Sans Offc"/>
          <w:sz w:val="22"/>
          <w:szCs w:val="22"/>
        </w:rPr>
        <w:t xml:space="preserve">In group assignments we expect all group members to </w:t>
      </w:r>
      <w:r w:rsidRPr="1407F1A0" w:rsidR="009479CB">
        <w:rPr>
          <w:rFonts w:ascii="Scala Sans Offc" w:hAnsi="Scala Sans Offc" w:eastAsia="Scala Sans Offc" w:cs="Scala Sans Offc"/>
          <w:sz w:val="22"/>
          <w:szCs w:val="22"/>
        </w:rPr>
        <w:t>contribute actively and evenly</w:t>
      </w:r>
      <w:r w:rsidRPr="1407F1A0" w:rsidR="009479CB">
        <w:rPr>
          <w:rFonts w:ascii="Scala Sans Offc" w:hAnsi="Scala Sans Offc" w:eastAsia="Scala Sans Offc" w:cs="Scala Sans Offc"/>
          <w:sz w:val="22"/>
          <w:szCs w:val="22"/>
        </w:rPr>
        <w:t>.</w:t>
      </w:r>
    </w:p>
    <w:p w:rsidR="001B2C13" w:rsidP="007C358C" w:rsidRDefault="009479CB" w14:paraId="000001CA" w14:textId="59239C1A">
      <w:pPr>
        <w:spacing w:line="276" w:lineRule="auto"/>
        <w:rPr>
          <w:del w:author="Lachlan Deer" w:date="2024-08-05T23:01:28.647Z" w16du:dateUtc="2024-08-05T23:01:28.647Z" w:id="474363596"/>
          <w:rFonts w:ascii="Scala Sans Offc" w:hAnsi="Scala Sans Offc" w:eastAsia="Scala Sans Offc" w:cs="Scala Sans Offc"/>
          <w:sz w:val="22"/>
          <w:szCs w:val="22"/>
        </w:rPr>
      </w:pPr>
      <w:r w:rsidRPr="09D4BAFA" w:rsidR="20DE9538">
        <w:rPr>
          <w:rFonts w:ascii="Scala Sans Offc" w:hAnsi="Scala Sans Offc" w:eastAsia="Scala Sans Offc" w:cs="Scala Sans Offc"/>
          <w:sz w:val="22"/>
          <w:szCs w:val="22"/>
        </w:rPr>
        <w:t xml:space="preserve">If you are struggling with parts of a group assignment you are working on, talk to your group members and to </w:t>
      </w:r>
      <w:r w:rsidRPr="09D4BAFA" w:rsidR="509D9FCF">
        <w:rPr>
          <w:rFonts w:ascii="Scala Sans Offc" w:hAnsi="Scala Sans Offc" w:eastAsia="Scala Sans Offc" w:cs="Scala Sans Offc"/>
          <w:sz w:val="22"/>
          <w:szCs w:val="22"/>
        </w:rPr>
        <w:t>the instructors</w:t>
      </w:r>
      <w:r w:rsidRPr="09D4BAFA" w:rsidR="20DE9538">
        <w:rPr>
          <w:rFonts w:ascii="Scala Sans Offc" w:hAnsi="Scala Sans Offc" w:eastAsia="Scala Sans Offc" w:cs="Scala Sans Offc"/>
          <w:sz w:val="22"/>
          <w:szCs w:val="22"/>
        </w:rPr>
        <w:t xml:space="preserve"> rather than withdrawing from convers</w:t>
      </w:r>
      <w:r w:rsidRPr="09D4BAFA" w:rsidR="20DE9538">
        <w:rPr>
          <w:rFonts w:ascii="Scala Sans Offc" w:hAnsi="Scala Sans Offc" w:eastAsia="Scala Sans Offc" w:cs="Scala Sans Offc"/>
          <w:sz w:val="22"/>
          <w:szCs w:val="22"/>
        </w:rPr>
        <w:t xml:space="preserve">ations with your colleagues. Being fair &amp; honorable also means that you should not plagiarize others' </w:t>
      </w:r>
      <w:r w:rsidRPr="09D4BAFA" w:rsidR="20DE9538">
        <w:rPr>
          <w:rFonts w:ascii="Scala Sans Offc" w:hAnsi="Scala Sans Offc" w:eastAsia="Scala Sans Offc" w:cs="Scala Sans Offc"/>
          <w:sz w:val="22"/>
          <w:szCs w:val="22"/>
        </w:rPr>
        <w:t>work. We</w:t>
      </w:r>
      <w:r w:rsidRPr="09D4BAFA" w:rsidR="20DE9538">
        <w:rPr>
          <w:rFonts w:ascii="Scala Sans Offc" w:hAnsi="Scala Sans Offc" w:eastAsia="Scala Sans Offc" w:cs="Scala Sans Offc"/>
          <w:sz w:val="22"/>
          <w:szCs w:val="22"/>
        </w:rPr>
        <w:t xml:space="preserve"> stick closely with the </w:t>
      </w:r>
      <w:r w:rsidRPr="09D4BAFA" w:rsidR="01E52679">
        <w:rPr>
          <w:rFonts w:ascii="Scala Sans Offc" w:hAnsi="Scala Sans Offc" w:eastAsia="Scala Sans Offc" w:cs="Scala Sans Offc"/>
          <w:sz w:val="22"/>
          <w:szCs w:val="22"/>
        </w:rPr>
        <w:t>TiSEM</w:t>
      </w:r>
      <w:r w:rsidRPr="09D4BAFA" w:rsidR="20DE9538">
        <w:rPr>
          <w:rFonts w:ascii="Scala Sans Offc" w:hAnsi="Scala Sans Offc" w:eastAsia="Scala Sans Offc" w:cs="Scala Sans Offc"/>
          <w:sz w:val="22"/>
          <w:szCs w:val="22"/>
        </w:rPr>
        <w:t xml:space="preserve">'s Fraud and plagiarism policies which are outlined </w:t>
      </w:r>
      <w:hyperlink r:id="R7fd1327a062f438a">
        <w:r w:rsidRPr="09D4BAFA" w:rsidR="20DE9538">
          <w:rPr>
            <w:rFonts w:ascii="Scala Sans Offc" w:hAnsi="Scala Sans Offc" w:eastAsia="Scala Sans Offc" w:cs="Scala Sans Offc"/>
            <w:color w:val="1155CC"/>
            <w:sz w:val="22"/>
            <w:szCs w:val="22"/>
            <w:u w:val="single"/>
          </w:rPr>
          <w:t>here</w:t>
        </w:r>
      </w:hyperlink>
      <w:r w:rsidRPr="09D4BAFA" w:rsidR="20DE9538">
        <w:rPr>
          <w:rFonts w:ascii="Scala Sans Offc" w:hAnsi="Scala Sans Offc" w:eastAsia="Scala Sans Offc" w:cs="Scala Sans Offc"/>
          <w:sz w:val="22"/>
          <w:szCs w:val="22"/>
        </w:rPr>
        <w:t>.</w:t>
      </w:r>
    </w:p>
    <w:p w:rsidR="001B2C13" w:rsidP="60516F56" w:rsidRDefault="001B2C13" w14:paraId="000001CB" w14:textId="77777777">
      <w:pPr>
        <w:spacing w:line="276" w:lineRule="auto"/>
        <w:jc w:val="both"/>
        <w:rPr>
          <w:rFonts w:ascii="Scala Sans Offc" w:hAnsi="Scala Sans Offc" w:eastAsia="Scala Sans Offc" w:cs="Scala Sans Offc"/>
        </w:rPr>
      </w:pPr>
    </w:p>
    <w:p w:rsidR="001B2C13" w:rsidP="60516F56" w:rsidRDefault="009479CB" w14:paraId="000001CD" w14:textId="66AFEB1A">
      <w:pPr>
        <w:pStyle w:val="Heading1"/>
        <w:spacing w:line="276" w:lineRule="auto"/>
        <w:rPr>
          <w:rFonts w:ascii="Scala Sans Offc" w:hAnsi="Scala Sans Offc" w:eastAsia="Scala Sans Offc" w:cs="Scala Sans Offc"/>
          <w:sz w:val="30"/>
          <w:szCs w:val="30"/>
        </w:rPr>
      </w:pPr>
      <w:bookmarkStart w:name="_1y810tw" w:id="28"/>
      <w:bookmarkEnd w:id="28"/>
      <w:bookmarkStart w:name="_Toc1396601617" w:id="874764885"/>
      <w:ins w:author="Lachlan Deer" w:date="2024-08-05T23:01:44.062Z" w:id="1642068929">
        <w:r w:rsidRPr="09D4BAFA" w:rsidR="5227EC3C">
          <w:rPr>
            <w:rFonts w:ascii="Scala Sans Offc" w:hAnsi="Scala Sans Offc" w:eastAsia="Scala Sans Offc" w:cs="Scala Sans Offc"/>
            <w:sz w:val="30"/>
            <w:szCs w:val="30"/>
          </w:rPr>
          <w:t>6</w:t>
        </w:r>
      </w:ins>
      <w:r w:rsidRPr="09D4BAFA" w:rsidR="20DE9538">
        <w:rPr>
          <w:rFonts w:ascii="Scala Sans Offc" w:hAnsi="Scala Sans Offc" w:eastAsia="Scala Sans Offc" w:cs="Scala Sans Offc"/>
          <w:sz w:val="30"/>
          <w:szCs w:val="30"/>
        </w:rPr>
        <w:t>. Course structure</w:t>
      </w:r>
      <w:bookmarkEnd w:id="874764885"/>
    </w:p>
    <w:p w:rsidR="001B2C13" w:rsidP="60516F56" w:rsidRDefault="001B2C13" w14:paraId="75B18AF2" w14:textId="1EABB347">
      <w:pPr>
        <w:pStyle w:val="Normal"/>
        <w:spacing w:line="276" w:lineRule="auto"/>
        <w:rPr>
          <w:rFonts w:ascii="Scala Sans Offc" w:hAnsi="Scala Sans Offc" w:eastAsia="Scala Sans Offc" w:cs="Scala Sans Offc"/>
        </w:rPr>
      </w:pPr>
    </w:p>
    <w:p w:rsidR="001B2C13" w:rsidP="60516F56" w:rsidRDefault="001B2C13" w14:paraId="40208F6B" w14:textId="561D6EC1">
      <w:pPr>
        <w:pStyle w:val="Normal"/>
        <w:spacing w:line="276" w:lineRule="auto"/>
        <w:rPr>
          <w:rFonts w:ascii="Scala Sans Offc" w:hAnsi="Scala Sans Offc" w:eastAsia="Scala Sans Offc" w:cs="Scala Sans Offc"/>
        </w:rPr>
      </w:pPr>
      <w:r w:rsidRPr="60516F56" w:rsidR="007C358C">
        <w:rPr>
          <w:rFonts w:ascii="Scala Sans Offc" w:hAnsi="Scala Sans Offc" w:eastAsia="Scala Sans Offc" w:cs="Scala Sans Offc"/>
        </w:rPr>
        <w:t>The following is a preliminary course schedule. Any changes will be communicated via Canvas as the course progresses.</w:t>
      </w:r>
    </w:p>
    <w:p w:rsidR="001B2C13" w:rsidP="1407F1A0" w:rsidRDefault="001B2C13" w14:paraId="4B958B2E" w14:textId="0E729729">
      <w:pPr>
        <w:pStyle w:val="Normal"/>
        <w:spacing w:line="276" w:lineRule="auto"/>
        <w:rPr>
          <w:rFonts w:ascii="Scala Sans Offc" w:hAnsi="Scala Sans Offc" w:eastAsia="Scala Sans Offc" w:cs="Scala Sans Offc"/>
        </w:rPr>
      </w:pPr>
    </w:p>
    <w:tbl>
      <w:tblPr>
        <w:tblStyle w:val="TableGrid"/>
        <w:tblW w:w="0" w:type="auto"/>
        <w:tblLayout w:type="fixed"/>
        <w:tblLook w:val="06A0" w:firstRow="1" w:lastRow="0" w:firstColumn="1" w:lastColumn="0" w:noHBand="1" w:noVBand="1"/>
      </w:tblPr>
      <w:tblGrid>
        <w:gridCol w:w="1400"/>
        <w:gridCol w:w="1190"/>
        <w:gridCol w:w="1130"/>
        <w:gridCol w:w="4085"/>
      </w:tblGrid>
      <w:tr w:rsidR="09D4BAFA" w:rsidTr="4DCBB2E3" w14:paraId="27956F93">
        <w:trPr>
          <w:trHeight w:val="315"/>
        </w:trPr>
        <w:tc>
          <w:tcPr>
            <w:tcW w:w="1400" w:type="dxa"/>
            <w:tcBorders>
              <w:top w:val="single" w:color="000000" w:themeColor="text1" w:sz="6"/>
              <w:left w:val="single" w:color="000000" w:themeColor="text1" w:sz="6"/>
              <w:bottom w:val="single" w:color="000000" w:themeColor="text1" w:sz="6"/>
              <w:right w:val="single" w:color="CCCCCC" w:sz="6"/>
            </w:tcBorders>
            <w:tcMar>
              <w:top w:w="30" w:type="dxa"/>
              <w:left w:w="45" w:type="dxa"/>
              <w:bottom w:w="30" w:type="dxa"/>
              <w:right w:w="45" w:type="dxa"/>
            </w:tcMar>
            <w:vAlign w:val="bottom"/>
          </w:tcPr>
          <w:p w:rsidR="09D4BAFA" w:rsidP="09D4BAFA" w:rsidRDefault="09D4BAFA" w14:paraId="04AA99FF" w14:textId="134D63D6">
            <w:pPr>
              <w:spacing w:before="0" w:beforeAutospacing="off" w:after="0" w:afterAutospacing="off"/>
              <w:jc w:val="center"/>
            </w:pPr>
            <w:r w:rsidRPr="09D4BAFA" w:rsidR="09D4BAFA">
              <w:rPr>
                <w:rFonts w:ascii="Arial" w:hAnsi="Arial" w:eastAsia="Arial" w:cs="Arial"/>
                <w:b w:val="1"/>
                <w:bCs w:val="1"/>
                <w:sz w:val="20"/>
                <w:szCs w:val="20"/>
              </w:rPr>
              <w:t>Week</w:t>
            </w:r>
          </w:p>
        </w:tc>
        <w:tc>
          <w:tcPr>
            <w:tcW w:w="1190" w:type="dxa"/>
            <w:tcBorders>
              <w:top w:val="single" w:color="000000" w:themeColor="text1" w:sz="6"/>
              <w:left w:val="single" w:color="CCCCCC" w:sz="6"/>
              <w:bottom w:val="single" w:color="000000" w:themeColor="text1" w:sz="6"/>
              <w:right w:val="single" w:color="CCCCCC" w:sz="6"/>
            </w:tcBorders>
            <w:tcMar>
              <w:top w:w="30" w:type="dxa"/>
              <w:left w:w="45" w:type="dxa"/>
              <w:bottom w:w="30" w:type="dxa"/>
              <w:right w:w="45" w:type="dxa"/>
            </w:tcMar>
            <w:vAlign w:val="bottom"/>
          </w:tcPr>
          <w:p w:rsidR="09D4BAFA" w:rsidP="09D4BAFA" w:rsidRDefault="09D4BAFA" w14:paraId="55B801E1" w14:textId="6771B1F8">
            <w:pPr>
              <w:spacing w:before="0" w:beforeAutospacing="off" w:after="0" w:afterAutospacing="off"/>
              <w:jc w:val="center"/>
            </w:pPr>
            <w:r w:rsidRPr="09D4BAFA" w:rsidR="09D4BAFA">
              <w:rPr>
                <w:rFonts w:ascii="Arial" w:hAnsi="Arial" w:eastAsia="Arial" w:cs="Arial"/>
                <w:b w:val="1"/>
                <w:bCs w:val="1"/>
                <w:sz w:val="20"/>
                <w:szCs w:val="20"/>
              </w:rPr>
              <w:t>Day of Week</w:t>
            </w:r>
          </w:p>
        </w:tc>
        <w:tc>
          <w:tcPr>
            <w:tcW w:w="1130" w:type="dxa"/>
            <w:tcBorders>
              <w:top w:val="single" w:color="000000" w:themeColor="text1" w:sz="6"/>
              <w:left w:val="single" w:color="CCCCCC" w:sz="6"/>
              <w:bottom w:val="single" w:color="000000" w:themeColor="text1" w:sz="6"/>
              <w:right w:val="single" w:color="CCCCCC" w:sz="6"/>
            </w:tcBorders>
            <w:tcMar>
              <w:top w:w="30" w:type="dxa"/>
              <w:left w:w="45" w:type="dxa"/>
              <w:bottom w:w="30" w:type="dxa"/>
              <w:right w:w="45" w:type="dxa"/>
            </w:tcMar>
            <w:vAlign w:val="bottom"/>
          </w:tcPr>
          <w:p w:rsidR="09D4BAFA" w:rsidP="09D4BAFA" w:rsidRDefault="09D4BAFA" w14:paraId="38A90778" w14:textId="7AE5D6C7">
            <w:pPr>
              <w:spacing w:before="0" w:beforeAutospacing="off" w:after="0" w:afterAutospacing="off"/>
              <w:jc w:val="center"/>
            </w:pPr>
            <w:r w:rsidRPr="09D4BAFA" w:rsidR="09D4BAFA">
              <w:rPr>
                <w:rFonts w:ascii="Arial" w:hAnsi="Arial" w:eastAsia="Arial" w:cs="Arial"/>
                <w:b w:val="1"/>
                <w:bCs w:val="1"/>
                <w:sz w:val="20"/>
                <w:szCs w:val="20"/>
              </w:rPr>
              <w:t>Class</w:t>
            </w:r>
          </w:p>
        </w:tc>
        <w:tc>
          <w:tcPr>
            <w:tcW w:w="408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09D4BAFA" w:rsidP="09D4BAFA" w:rsidRDefault="09D4BAFA" w14:paraId="7C8B4273" w14:textId="3B704466">
            <w:pPr>
              <w:spacing w:before="0" w:beforeAutospacing="off" w:after="0" w:afterAutospacing="off"/>
              <w:jc w:val="center"/>
            </w:pPr>
            <w:r w:rsidRPr="09D4BAFA" w:rsidR="09D4BAFA">
              <w:rPr>
                <w:rFonts w:ascii="Arial" w:hAnsi="Arial" w:eastAsia="Arial" w:cs="Arial"/>
                <w:b w:val="1"/>
                <w:bCs w:val="1"/>
                <w:sz w:val="20"/>
                <w:szCs w:val="20"/>
              </w:rPr>
              <w:t>Topic</w:t>
            </w:r>
          </w:p>
        </w:tc>
      </w:tr>
      <w:tr w:rsidR="09D4BAFA" w:rsidTr="4DCBB2E3" w14:paraId="47F1F01C">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515556A4" w14:textId="4333E670">
            <w:pPr>
              <w:spacing w:before="0" w:beforeAutospacing="off" w:after="0" w:afterAutospacing="off"/>
              <w:jc w:val="center"/>
            </w:pPr>
            <w:r w:rsidRPr="09D4BAFA" w:rsidR="09D4BAFA">
              <w:rPr>
                <w:rFonts w:ascii="Arial" w:hAnsi="Arial" w:eastAsia="Arial" w:cs="Arial"/>
                <w:b w:val="1"/>
                <w:bCs w:val="1"/>
                <w:sz w:val="20"/>
                <w:szCs w:val="20"/>
              </w:rPr>
              <w:t>1</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16BC4FF3" w14:textId="033A93C7">
            <w:pPr>
              <w:spacing w:before="0" w:beforeAutospacing="off" w:after="0" w:afterAutospacing="off"/>
              <w:jc w:val="center"/>
            </w:pPr>
            <w:r w:rsidRPr="09D4BAFA" w:rsidR="09D4BAFA">
              <w:rPr>
                <w:rFonts w:ascii="Arial" w:hAnsi="Arial" w:eastAsia="Arial" w:cs="Arial"/>
                <w:b w:val="1"/>
                <w:bCs w:val="1"/>
                <w:sz w:val="20"/>
                <w:szCs w:val="20"/>
              </w:rPr>
              <w:t>Wed</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632F02DB" w14:textId="77DB53F3">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0D66DF5A" w14:textId="3284B02B">
            <w:pPr>
              <w:spacing w:before="0" w:beforeAutospacing="off" w:after="0" w:afterAutospacing="off"/>
            </w:pPr>
            <w:r w:rsidRPr="09D4BAFA" w:rsidR="09D4BAFA">
              <w:rPr>
                <w:rFonts w:ascii="Arial" w:hAnsi="Arial" w:eastAsia="Arial" w:cs="Arial"/>
                <w:sz w:val="20"/>
                <w:szCs w:val="20"/>
              </w:rPr>
              <w:t>Course Introduction</w:t>
            </w:r>
          </w:p>
        </w:tc>
      </w:tr>
      <w:tr w:rsidR="09D4BAFA" w:rsidTr="4DCBB2E3" w14:paraId="4C254158">
        <w:trPr>
          <w:trHeight w:val="315"/>
        </w:trPr>
        <w:tc>
          <w:tcPr>
            <w:tcW w:w="1400" w:type="dxa"/>
            <w:vMerge/>
            <w:tcBorders/>
            <w:tcMar/>
            <w:vAlign w:val="center"/>
          </w:tcPr>
          <w:p w14:paraId="13FAE74D"/>
        </w:tc>
        <w:tc>
          <w:tcPr>
            <w:tcW w:w="1190" w:type="dxa"/>
            <w:tcBorders>
              <w:top w:val="single" w:color="CCCCCC" w:sz="6"/>
              <w:left w:val="single" w:color="CCCCCC" w:sz="6"/>
              <w:bottom w:val="single" w:color="CCCCCC" w:sz="6"/>
              <w:right w:val="single" w:color="CCCCCC" w:sz="6"/>
            </w:tcBorders>
            <w:shd w:val="clear" w:color="auto" w:fill="999999"/>
            <w:tcMar>
              <w:top w:w="30" w:type="dxa"/>
              <w:left w:w="45" w:type="dxa"/>
              <w:bottom w:w="30" w:type="dxa"/>
              <w:right w:w="45" w:type="dxa"/>
            </w:tcMar>
            <w:vAlign w:val="bottom"/>
          </w:tcPr>
          <w:p w:rsidR="09D4BAFA" w:rsidRDefault="09D4BAFA" w14:paraId="5924CFA0" w14:textId="18688DAD"/>
        </w:tc>
        <w:tc>
          <w:tcPr>
            <w:tcW w:w="5215" w:type="dxa"/>
            <w:gridSpan w:val="2"/>
            <w:tcBorders>
              <w:top w:val="single" w:color="CCCCCC" w:sz="6"/>
              <w:left w:val="single" w:color="CCCCCC" w:sz="6"/>
              <w:bottom w:val="single" w:color="CCCCCC" w:sz="6"/>
              <w:right w:val="single" w:color="000000" w:themeColor="text1" w:sz="6"/>
            </w:tcBorders>
            <w:shd w:val="clear" w:color="auto" w:fill="999999"/>
            <w:tcMar>
              <w:top w:w="30" w:type="dxa"/>
              <w:left w:w="45" w:type="dxa"/>
              <w:bottom w:w="30" w:type="dxa"/>
              <w:right w:w="45" w:type="dxa"/>
            </w:tcMar>
            <w:vAlign w:val="bottom"/>
          </w:tcPr>
          <w:p w:rsidR="09D4BAFA" w:rsidP="09D4BAFA" w:rsidRDefault="09D4BAFA" w14:paraId="50F64D7D" w14:textId="1F7F4248">
            <w:pPr>
              <w:spacing w:before="0" w:beforeAutospacing="off" w:after="0" w:afterAutospacing="off"/>
              <w:jc w:val="center"/>
            </w:pPr>
            <w:r w:rsidRPr="09D4BAFA" w:rsidR="09D4BAFA">
              <w:rPr>
                <w:rFonts w:ascii="Arial" w:hAnsi="Arial" w:eastAsia="Arial" w:cs="Arial"/>
                <w:b w:val="1"/>
                <w:bCs w:val="1"/>
                <w:sz w:val="20"/>
                <w:szCs w:val="20"/>
              </w:rPr>
              <w:t>Unit 1: Digital Advertising</w:t>
            </w:r>
          </w:p>
        </w:tc>
      </w:tr>
      <w:tr w:rsidR="09D4BAFA" w:rsidTr="4DCBB2E3" w14:paraId="557D64BD">
        <w:trPr>
          <w:trHeight w:val="315"/>
        </w:trPr>
        <w:tc>
          <w:tcPr>
            <w:tcW w:w="1400" w:type="dxa"/>
            <w:vMerge/>
            <w:tcBorders/>
            <w:tcMar/>
            <w:vAlign w:val="center"/>
          </w:tcPr>
          <w:p w14:paraId="73EFDA18"/>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725C49B8" w14:textId="04406FEF">
            <w:pPr>
              <w:spacing w:before="0" w:beforeAutospacing="off" w:after="0" w:afterAutospacing="off"/>
              <w:jc w:val="center"/>
            </w:pPr>
            <w:r w:rsidRPr="09D4BAFA" w:rsidR="09D4BAFA">
              <w:rPr>
                <w:rFonts w:ascii="Arial" w:hAnsi="Arial" w:eastAsia="Arial" w:cs="Arial"/>
                <w:b w:val="1"/>
                <w:bCs w:val="1"/>
                <w:sz w:val="20"/>
                <w:szCs w:val="20"/>
              </w:rPr>
              <w:t>Fri</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6912811C" w14:textId="09F749E4">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78C00B13" w14:textId="14D74376">
            <w:pPr>
              <w:spacing w:before="0" w:beforeAutospacing="off" w:after="0" w:afterAutospacing="off"/>
              <w:rPr>
                <w:rFonts w:ascii="Arial" w:hAnsi="Arial" w:eastAsia="Arial" w:cs="Arial"/>
                <w:sz w:val="20"/>
                <w:szCs w:val="20"/>
              </w:rPr>
            </w:pPr>
            <w:r w:rsidRPr="4DCBB2E3" w:rsidR="09D4BAFA">
              <w:rPr>
                <w:rFonts w:ascii="Arial" w:hAnsi="Arial" w:eastAsia="Arial" w:cs="Arial"/>
                <w:sz w:val="20"/>
                <w:szCs w:val="20"/>
              </w:rPr>
              <w:t xml:space="preserve">Advertising </w:t>
            </w:r>
            <w:r w:rsidRPr="4DCBB2E3" w:rsidR="4C95EFDF">
              <w:rPr>
                <w:rFonts w:ascii="Arial" w:hAnsi="Arial" w:eastAsia="Arial" w:cs="Arial"/>
                <w:sz w:val="20"/>
                <w:szCs w:val="20"/>
              </w:rPr>
              <w:t>Attribution</w:t>
            </w:r>
          </w:p>
        </w:tc>
      </w:tr>
      <w:tr w:rsidR="09D4BAFA" w:rsidTr="4DCBB2E3" w14:paraId="15C0EC1A">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38203AC5" w14:textId="48F5AC42">
            <w:pPr>
              <w:spacing w:before="0" w:beforeAutospacing="off" w:after="0" w:afterAutospacing="off"/>
              <w:jc w:val="center"/>
            </w:pPr>
            <w:r w:rsidRPr="09D4BAFA" w:rsidR="09D4BAFA">
              <w:rPr>
                <w:rFonts w:ascii="Arial" w:hAnsi="Arial" w:eastAsia="Arial" w:cs="Arial"/>
                <w:b w:val="1"/>
                <w:bCs w:val="1"/>
                <w:sz w:val="20"/>
                <w:szCs w:val="20"/>
              </w:rPr>
              <w:t>2</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4DC4B940" w14:textId="12102B31">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2DA30224" w14:textId="04E79C23">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43DEC755" w14:textId="60D0CA90">
            <w:pPr>
              <w:spacing w:before="0" w:beforeAutospacing="off" w:after="0" w:afterAutospacing="off"/>
            </w:pPr>
            <w:r w:rsidRPr="09D4BAFA" w:rsidR="09D4BAFA">
              <w:rPr>
                <w:rFonts w:ascii="Arial" w:hAnsi="Arial" w:eastAsia="Arial" w:cs="Arial"/>
                <w:sz w:val="20"/>
                <w:szCs w:val="20"/>
              </w:rPr>
              <w:t xml:space="preserve">Review Questions &amp; </w:t>
            </w:r>
            <w:r>
              <w:br/>
            </w:r>
            <w:r w:rsidRPr="09D4BAFA" w:rsidR="09D4BAFA">
              <w:rPr>
                <w:rFonts w:ascii="Arial" w:hAnsi="Arial" w:eastAsia="Arial" w:cs="Arial"/>
                <w:sz w:val="20"/>
                <w:szCs w:val="20"/>
              </w:rPr>
              <w:t>Hands On: Intro R / Attribution Models</w:t>
            </w:r>
          </w:p>
        </w:tc>
      </w:tr>
      <w:tr w:rsidR="09D4BAFA" w:rsidTr="4DCBB2E3" w14:paraId="24D79FC9">
        <w:trPr>
          <w:trHeight w:val="315"/>
        </w:trPr>
        <w:tc>
          <w:tcPr>
            <w:tcW w:w="1400" w:type="dxa"/>
            <w:vMerge/>
            <w:tcBorders/>
            <w:tcMar/>
            <w:vAlign w:val="center"/>
          </w:tcPr>
          <w:p w14:paraId="34B85741"/>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2BC7B7FA" w14:textId="394F18C6">
            <w:pPr>
              <w:spacing w:before="0" w:beforeAutospacing="off" w:after="0" w:afterAutospacing="off"/>
              <w:jc w:val="center"/>
            </w:pPr>
            <w:r w:rsidRPr="09D4BAFA" w:rsidR="09D4BAFA">
              <w:rPr>
                <w:rFonts w:ascii="Arial" w:hAnsi="Arial" w:eastAsia="Arial" w:cs="Arial"/>
                <w:b w:val="1"/>
                <w:bCs w:val="1"/>
                <w:sz w:val="20"/>
                <w:szCs w:val="20"/>
              </w:rPr>
              <w:t>Fri</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34E8FD37" w14:textId="7F8BC9A2">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07D66B6E" w14:textId="7633B5DE">
            <w:pPr>
              <w:spacing w:before="0" w:beforeAutospacing="off" w:after="0" w:afterAutospacing="off"/>
            </w:pPr>
            <w:r w:rsidRPr="09D4BAFA" w:rsidR="09D4BAFA">
              <w:rPr>
                <w:rFonts w:ascii="Arial" w:hAnsi="Arial" w:eastAsia="Arial" w:cs="Arial"/>
                <w:sz w:val="20"/>
                <w:szCs w:val="20"/>
              </w:rPr>
              <w:t>Marketing Mix Modelling</w:t>
            </w:r>
          </w:p>
        </w:tc>
      </w:tr>
      <w:tr w:rsidR="09D4BAFA" w:rsidTr="4DCBB2E3" w14:paraId="31C1BE02">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06617BF5" w14:textId="1C56704D">
            <w:pPr>
              <w:spacing w:before="0" w:beforeAutospacing="off" w:after="0" w:afterAutospacing="off"/>
              <w:jc w:val="center"/>
            </w:pPr>
            <w:r w:rsidRPr="09D4BAFA" w:rsidR="09D4BAFA">
              <w:rPr>
                <w:rFonts w:ascii="Arial" w:hAnsi="Arial" w:eastAsia="Arial" w:cs="Arial"/>
                <w:b w:val="1"/>
                <w:bCs w:val="1"/>
                <w:sz w:val="20"/>
                <w:szCs w:val="20"/>
              </w:rPr>
              <w:t>3</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10B68CDD" w14:textId="2C25548C">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6BF196CB" w14:textId="3C2E2DCC">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73516B44" w14:textId="438D7E99">
            <w:pPr>
              <w:spacing w:before="0" w:beforeAutospacing="off" w:after="0" w:afterAutospacing="off"/>
            </w:pPr>
            <w:r w:rsidRPr="09D4BAFA" w:rsidR="09D4BAFA">
              <w:rPr>
                <w:rFonts w:ascii="Arial" w:hAnsi="Arial" w:eastAsia="Arial" w:cs="Arial"/>
                <w:sz w:val="20"/>
                <w:szCs w:val="20"/>
              </w:rPr>
              <w:t xml:space="preserve">Review Questions &amp; </w:t>
            </w:r>
            <w:r>
              <w:br/>
            </w:r>
            <w:r w:rsidRPr="09D4BAFA" w:rsidR="09D4BAFA">
              <w:rPr>
                <w:rFonts w:ascii="Arial" w:hAnsi="Arial" w:eastAsia="Arial" w:cs="Arial"/>
                <w:sz w:val="20"/>
                <w:szCs w:val="20"/>
              </w:rPr>
              <w:t>Hands on: Media Mix Modelling</w:t>
            </w:r>
          </w:p>
        </w:tc>
      </w:tr>
      <w:tr w:rsidR="09D4BAFA" w:rsidTr="4DCBB2E3" w14:paraId="2AC9A42B">
        <w:trPr>
          <w:trHeight w:val="315"/>
        </w:trPr>
        <w:tc>
          <w:tcPr>
            <w:tcW w:w="1400" w:type="dxa"/>
            <w:vMerge/>
            <w:tcBorders/>
            <w:tcMar/>
            <w:vAlign w:val="center"/>
          </w:tcPr>
          <w:p w14:paraId="4D46F173"/>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46D52C5A" w14:textId="7C98408E">
            <w:pPr>
              <w:spacing w:before="0" w:beforeAutospacing="off" w:after="0" w:afterAutospacing="off"/>
              <w:jc w:val="center"/>
            </w:pPr>
            <w:r w:rsidRPr="09D4BAFA" w:rsidR="09D4BAFA">
              <w:rPr>
                <w:rFonts w:ascii="Arial" w:hAnsi="Arial" w:eastAsia="Arial" w:cs="Arial"/>
                <w:b w:val="1"/>
                <w:bCs w:val="1"/>
                <w:sz w:val="20"/>
                <w:szCs w:val="20"/>
              </w:rPr>
              <w:t>Fri</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05624B2D" w14:textId="717244B3">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4DCBB2E3" w:rsidRDefault="09D4BAFA" w14:paraId="1E974122" w14:textId="0F2FFF77">
            <w:pPr>
              <w:spacing w:before="0" w:beforeAutospacing="off" w:after="0" w:afterAutospacing="off"/>
              <w:rPr>
                <w:rFonts w:ascii="Arial" w:hAnsi="Arial" w:eastAsia="Arial" w:cs="Arial"/>
                <w:sz w:val="20"/>
                <w:szCs w:val="20"/>
              </w:rPr>
            </w:pPr>
            <w:r w:rsidRPr="4DCBB2E3" w:rsidR="2B36595D">
              <w:rPr>
                <w:rFonts w:ascii="Arial" w:hAnsi="Arial" w:eastAsia="Arial" w:cs="Arial"/>
                <w:sz w:val="20"/>
                <w:szCs w:val="20"/>
              </w:rPr>
              <w:t>An Introduction to Field Experiments</w:t>
            </w:r>
          </w:p>
        </w:tc>
      </w:tr>
      <w:tr w:rsidR="09D4BAFA" w:rsidTr="4DCBB2E3" w14:paraId="7D90E32A">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5E4C849B" w14:textId="04AB0D5F">
            <w:pPr>
              <w:spacing w:before="0" w:beforeAutospacing="off" w:after="0" w:afterAutospacing="off"/>
              <w:jc w:val="center"/>
            </w:pPr>
            <w:r w:rsidRPr="09D4BAFA" w:rsidR="09D4BAFA">
              <w:rPr>
                <w:rFonts w:ascii="Arial" w:hAnsi="Arial" w:eastAsia="Arial" w:cs="Arial"/>
                <w:b w:val="1"/>
                <w:bCs w:val="1"/>
                <w:sz w:val="20"/>
                <w:szCs w:val="20"/>
              </w:rPr>
              <w:t>4</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3F829852" w14:textId="7AB3F360">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37584CA7" w14:textId="367AD8CA">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4DCBB2E3" w:rsidRDefault="09D4BAFA" w14:paraId="4EC4F3AE" w14:textId="3BC33F72">
            <w:pPr>
              <w:spacing w:before="0" w:beforeAutospacing="off" w:after="0" w:afterAutospacing="off"/>
              <w:rPr>
                <w:rFonts w:ascii="Arial" w:hAnsi="Arial" w:eastAsia="Arial" w:cs="Arial"/>
                <w:sz w:val="20"/>
                <w:szCs w:val="20"/>
              </w:rPr>
            </w:pPr>
            <w:r w:rsidRPr="4DCBB2E3" w:rsidR="753C7E8B">
              <w:rPr>
                <w:rFonts w:ascii="Arial" w:hAnsi="Arial" w:eastAsia="Arial" w:cs="Arial"/>
                <w:sz w:val="20"/>
                <w:szCs w:val="20"/>
              </w:rPr>
              <w:t>Review Questions &amp;</w:t>
            </w:r>
          </w:p>
          <w:p w:rsidR="09D4BAFA" w:rsidP="4DCBB2E3" w:rsidRDefault="09D4BAFA" w14:paraId="58C449D8" w14:textId="7D4851A5">
            <w:pPr>
              <w:spacing w:before="0" w:beforeAutospacing="off" w:after="0" w:afterAutospacing="off"/>
              <w:rPr>
                <w:rFonts w:ascii="Arial" w:hAnsi="Arial" w:eastAsia="Arial" w:cs="Arial"/>
                <w:sz w:val="20"/>
                <w:szCs w:val="20"/>
              </w:rPr>
            </w:pPr>
            <w:r w:rsidRPr="4DCBB2E3" w:rsidR="753C7E8B">
              <w:rPr>
                <w:rFonts w:ascii="Arial" w:hAnsi="Arial" w:eastAsia="Arial" w:cs="Arial"/>
                <w:sz w:val="20"/>
                <w:szCs w:val="20"/>
              </w:rPr>
              <w:t>Analyzing data from Field Experiments</w:t>
            </w:r>
          </w:p>
        </w:tc>
      </w:tr>
      <w:tr w:rsidR="09D4BAFA" w:rsidTr="4DCBB2E3" w14:paraId="0B23C79D">
        <w:trPr>
          <w:trHeight w:val="315"/>
        </w:trPr>
        <w:tc>
          <w:tcPr>
            <w:tcW w:w="1400" w:type="dxa"/>
            <w:vMerge/>
            <w:tcBorders/>
            <w:tcMar/>
            <w:vAlign w:val="center"/>
          </w:tcPr>
          <w:p w14:paraId="7DF1D1B1"/>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1A579FCC" w14:textId="29F7E4C3">
            <w:pPr>
              <w:spacing w:before="0" w:beforeAutospacing="off" w:after="0" w:afterAutospacing="off"/>
              <w:jc w:val="center"/>
            </w:pPr>
            <w:r w:rsidRPr="09D4BAFA" w:rsidR="09D4BAFA">
              <w:rPr>
                <w:rFonts w:ascii="Arial" w:hAnsi="Arial" w:eastAsia="Arial" w:cs="Arial"/>
                <w:b w:val="1"/>
                <w:bCs w:val="1"/>
                <w:sz w:val="20"/>
                <w:szCs w:val="20"/>
              </w:rPr>
              <w:t>Wed</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151B303D" w14:textId="7B80312E">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64B03842" w14:textId="1DA8B5EA">
            <w:pPr>
              <w:spacing w:before="0" w:beforeAutospacing="off" w:after="0" w:afterAutospacing="off"/>
            </w:pPr>
            <w:r w:rsidRPr="4DCBB2E3" w:rsidR="49E98370">
              <w:rPr>
                <w:rFonts w:ascii="Arial" w:hAnsi="Arial" w:eastAsia="Arial" w:cs="Arial"/>
                <w:sz w:val="20"/>
                <w:szCs w:val="20"/>
              </w:rPr>
              <w:t xml:space="preserve">Incrementality and Experimentation </w:t>
            </w:r>
            <w:r>
              <w:br/>
            </w:r>
            <w:r w:rsidRPr="4DCBB2E3" w:rsidR="49E98370">
              <w:rPr>
                <w:rFonts w:ascii="Arial" w:hAnsi="Arial" w:eastAsia="Arial" w:cs="Arial"/>
                <w:sz w:val="20"/>
                <w:szCs w:val="20"/>
              </w:rPr>
              <w:t>in Digital Ad Markets</w:t>
            </w:r>
          </w:p>
        </w:tc>
      </w:tr>
      <w:tr w:rsidR="09D4BAFA" w:rsidTr="4DCBB2E3" w14:paraId="2E02103C">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3BB6C19F" w14:textId="6C0AC9E2">
            <w:pPr>
              <w:spacing w:before="0" w:beforeAutospacing="off" w:after="0" w:afterAutospacing="off"/>
              <w:jc w:val="center"/>
            </w:pPr>
            <w:r w:rsidRPr="09D4BAFA" w:rsidR="09D4BAFA">
              <w:rPr>
                <w:rFonts w:ascii="Arial" w:hAnsi="Arial" w:eastAsia="Arial" w:cs="Arial"/>
                <w:b w:val="1"/>
                <w:bCs w:val="1"/>
                <w:sz w:val="20"/>
                <w:szCs w:val="20"/>
              </w:rPr>
              <w:t>5</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5AF365E2" w14:textId="6C2F90EE">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07A8F60F" w14:textId="09E3EDDB">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272D327F" w14:textId="405FB023">
            <w:pPr>
              <w:spacing w:before="0" w:beforeAutospacing="off" w:after="0" w:afterAutospacing="off"/>
            </w:pPr>
            <w:r w:rsidRPr="4DCBB2E3" w:rsidR="5A2EEC0C">
              <w:rPr>
                <w:rFonts w:ascii="Arial" w:hAnsi="Arial" w:eastAsia="Arial" w:cs="Arial"/>
                <w:sz w:val="20"/>
                <w:szCs w:val="20"/>
              </w:rPr>
              <w:t xml:space="preserve">Review Questions &amp; </w:t>
            </w:r>
            <w:r>
              <w:br/>
            </w:r>
            <w:r w:rsidRPr="4DCBB2E3" w:rsidR="5A2EEC0C">
              <w:rPr>
                <w:rFonts w:ascii="Arial" w:hAnsi="Arial" w:eastAsia="Arial" w:cs="Arial"/>
                <w:sz w:val="20"/>
                <w:szCs w:val="20"/>
              </w:rPr>
              <w:t xml:space="preserve">Hands On: </w:t>
            </w:r>
            <w:r w:rsidRPr="4DCBB2E3" w:rsidR="7868FA8E">
              <w:rPr>
                <w:rFonts w:ascii="Arial" w:hAnsi="Arial" w:eastAsia="Arial" w:cs="Arial"/>
                <w:sz w:val="20"/>
                <w:szCs w:val="20"/>
              </w:rPr>
              <w:t>Analyzing</w:t>
            </w:r>
            <w:r w:rsidRPr="4DCBB2E3" w:rsidR="5A2EEC0C">
              <w:rPr>
                <w:rFonts w:ascii="Arial" w:hAnsi="Arial" w:eastAsia="Arial" w:cs="Arial"/>
                <w:sz w:val="20"/>
                <w:szCs w:val="20"/>
              </w:rPr>
              <w:t xml:space="preserve"> Ad Experiments</w:t>
            </w:r>
          </w:p>
        </w:tc>
      </w:tr>
      <w:tr w:rsidR="4DCBB2E3" w:rsidTr="4DCBB2E3" w14:paraId="372F684E">
        <w:trPr>
          <w:trHeight w:val="315"/>
        </w:trPr>
        <w:tc>
          <w:tcPr>
            <w:tcW w:w="1400" w:type="dxa"/>
            <w:vMerge/>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14:paraId="0433930D"/>
        </w:tc>
        <w:tc>
          <w:tcPr>
            <w:tcW w:w="6405" w:type="dxa"/>
            <w:gridSpan w:val="3"/>
            <w:tcBorders>
              <w:top w:val="single" w:color="CCCCCC" w:sz="6"/>
              <w:left w:val="single" w:color="CCCCCC" w:sz="6"/>
              <w:bottom w:val="single" w:color="CCCCCC" w:sz="6"/>
              <w:right w:val="single" w:color="000000" w:themeColor="text1" w:sz="6"/>
            </w:tcBorders>
            <w:shd w:val="clear" w:color="auto" w:fill="7F7F7F" w:themeFill="text1" w:themeFillTint="80"/>
            <w:tcMar>
              <w:top w:w="30" w:type="dxa"/>
              <w:left w:w="45" w:type="dxa"/>
              <w:bottom w:w="30" w:type="dxa"/>
              <w:right w:w="45" w:type="dxa"/>
            </w:tcMar>
            <w:vAlign w:val="bottom"/>
          </w:tcPr>
          <w:p w:rsidR="7525B68F" w:rsidP="4DCBB2E3" w:rsidRDefault="7525B68F" w14:paraId="3978381E" w14:textId="40747096">
            <w:pPr>
              <w:pStyle w:val="Normal"/>
              <w:jc w:val="center"/>
              <w:rPr>
                <w:rFonts w:ascii="Arial" w:hAnsi="Arial" w:eastAsia="Arial" w:cs="Arial"/>
                <w:b w:val="1"/>
                <w:bCs w:val="1"/>
                <w:sz w:val="20"/>
                <w:szCs w:val="20"/>
              </w:rPr>
            </w:pPr>
            <w:r w:rsidRPr="4DCBB2E3" w:rsidR="7525B68F">
              <w:rPr>
                <w:rFonts w:ascii="Arial" w:hAnsi="Arial" w:eastAsia="Arial" w:cs="Arial"/>
                <w:b w:val="1"/>
                <w:bCs w:val="1"/>
                <w:sz w:val="20"/>
                <w:szCs w:val="20"/>
              </w:rPr>
              <w:t>Unit 2: Social Media</w:t>
            </w:r>
          </w:p>
        </w:tc>
      </w:tr>
      <w:tr w:rsidR="09D4BAFA" w:rsidTr="4DCBB2E3" w14:paraId="127B406F">
        <w:trPr>
          <w:trHeight w:val="315"/>
        </w:trPr>
        <w:tc>
          <w:tcPr>
            <w:tcW w:w="1400" w:type="dxa"/>
            <w:vMerge/>
            <w:tcBorders/>
            <w:tcMar/>
            <w:vAlign w:val="center"/>
          </w:tcPr>
          <w:p w14:paraId="74771AC7"/>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7DDE122E" w14:textId="62B04E65">
            <w:pPr>
              <w:spacing w:before="0" w:beforeAutospacing="off" w:after="0" w:afterAutospacing="off"/>
              <w:jc w:val="center"/>
            </w:pPr>
            <w:r w:rsidRPr="09D4BAFA" w:rsidR="09D4BAFA">
              <w:rPr>
                <w:rFonts w:ascii="Arial" w:hAnsi="Arial" w:eastAsia="Arial" w:cs="Arial"/>
                <w:b w:val="1"/>
                <w:bCs w:val="1"/>
                <w:sz w:val="20"/>
                <w:szCs w:val="20"/>
              </w:rPr>
              <w:t>Wed</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1C779AD9" w14:textId="00882399">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07178C1F" w14:textId="1D9EC246">
            <w:pPr>
              <w:spacing w:before="0" w:beforeAutospacing="off" w:after="0" w:afterAutospacing="off"/>
            </w:pPr>
            <w:r w:rsidRPr="4DCBB2E3" w:rsidR="3AF0597E">
              <w:rPr>
                <w:rFonts w:ascii="Arial" w:hAnsi="Arial" w:eastAsia="Arial" w:cs="Arial"/>
                <w:sz w:val="20"/>
                <w:szCs w:val="20"/>
              </w:rPr>
              <w:t>Word of Mouth and Influencers</w:t>
            </w:r>
          </w:p>
        </w:tc>
      </w:tr>
      <w:tr w:rsidR="09D4BAFA" w:rsidTr="4DCBB2E3" w14:paraId="493AADEA">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05452907" w14:textId="57B5DF74">
            <w:pPr>
              <w:spacing w:before="0" w:beforeAutospacing="off" w:after="0" w:afterAutospacing="off"/>
              <w:jc w:val="center"/>
            </w:pPr>
            <w:r w:rsidRPr="09D4BAFA" w:rsidR="09D4BAFA">
              <w:rPr>
                <w:rFonts w:ascii="Arial" w:hAnsi="Arial" w:eastAsia="Arial" w:cs="Arial"/>
                <w:b w:val="1"/>
                <w:bCs w:val="1"/>
                <w:sz w:val="20"/>
                <w:szCs w:val="20"/>
              </w:rPr>
              <w:t>6</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4F2B7E27" w14:textId="4FBFAAAE">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4F90EC20" w14:textId="5047C724">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00FB633B" w14:textId="070A24CB">
            <w:pPr>
              <w:spacing w:before="0" w:beforeAutospacing="off" w:after="0" w:afterAutospacing="off"/>
            </w:pPr>
            <w:r w:rsidRPr="4DCBB2E3" w:rsidR="026A2C09">
              <w:rPr>
                <w:rFonts w:ascii="Arial" w:hAnsi="Arial" w:eastAsia="Arial" w:cs="Arial"/>
                <w:sz w:val="20"/>
                <w:szCs w:val="20"/>
              </w:rPr>
              <w:t xml:space="preserve">Review Questions &amp; </w:t>
            </w:r>
            <w:r>
              <w:br/>
            </w:r>
            <w:r w:rsidRPr="4DCBB2E3" w:rsidR="026A2C09">
              <w:rPr>
                <w:rFonts w:ascii="Arial" w:hAnsi="Arial" w:eastAsia="Arial" w:cs="Arial"/>
                <w:sz w:val="20"/>
                <w:szCs w:val="20"/>
              </w:rPr>
              <w:t>Hands On: Does Twitter Impact the Movies?</w:t>
            </w:r>
          </w:p>
        </w:tc>
      </w:tr>
      <w:tr w:rsidR="09D4BAFA" w:rsidTr="4DCBB2E3" w14:paraId="27EA1EFA">
        <w:trPr>
          <w:trHeight w:val="315"/>
        </w:trPr>
        <w:tc>
          <w:tcPr>
            <w:tcW w:w="1400" w:type="dxa"/>
            <w:vMerge/>
            <w:tcBorders/>
            <w:tcMar/>
            <w:vAlign w:val="center"/>
          </w:tcPr>
          <w:p w14:paraId="6515AD18"/>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70CBD1F2" w14:textId="629B3E11">
            <w:pPr>
              <w:spacing w:before="0" w:beforeAutospacing="off" w:after="0" w:afterAutospacing="off"/>
              <w:jc w:val="center"/>
            </w:pPr>
            <w:r w:rsidRPr="09D4BAFA" w:rsidR="09D4BAFA">
              <w:rPr>
                <w:rFonts w:ascii="Arial" w:hAnsi="Arial" w:eastAsia="Arial" w:cs="Arial"/>
                <w:b w:val="1"/>
                <w:bCs w:val="1"/>
                <w:sz w:val="20"/>
                <w:szCs w:val="20"/>
              </w:rPr>
              <w:t>Wed</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4FECB5C3" w14:textId="6983870D">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2BE9CAFD" w14:textId="6DE0E1D2">
            <w:pPr>
              <w:spacing w:before="0" w:beforeAutospacing="off" w:after="0" w:afterAutospacing="off"/>
            </w:pPr>
            <w:r w:rsidRPr="4DCBB2E3" w:rsidR="6076654C">
              <w:rPr>
                <w:rFonts w:ascii="Arial" w:hAnsi="Arial" w:eastAsia="Arial" w:cs="Arial"/>
                <w:sz w:val="20"/>
                <w:szCs w:val="20"/>
              </w:rPr>
              <w:t>Online Reputation</w:t>
            </w:r>
          </w:p>
        </w:tc>
      </w:tr>
      <w:tr w:rsidR="09D4BAFA" w:rsidTr="4DCBB2E3" w14:paraId="51378680">
        <w:trPr>
          <w:trHeight w:val="315"/>
        </w:trPr>
        <w:tc>
          <w:tcPr>
            <w:tcW w:w="1400" w:type="dxa"/>
            <w:vMerge w:val="restart"/>
            <w:tcBorders>
              <w:top w:val="single" w:color="CCCCCC" w:sz="6"/>
              <w:left w:val="single" w:color="000000" w:themeColor="text1" w:sz="6"/>
              <w:bottom w:val="single" w:color="000000" w:themeColor="text1" w:sz="6"/>
              <w:right w:val="single" w:color="CCCCCC" w:sz="6"/>
            </w:tcBorders>
            <w:tcMar>
              <w:top w:w="30" w:type="dxa"/>
              <w:left w:w="45" w:type="dxa"/>
              <w:bottom w:w="30" w:type="dxa"/>
              <w:right w:w="45" w:type="dxa"/>
            </w:tcMar>
            <w:vAlign w:val="center"/>
          </w:tcPr>
          <w:p w:rsidR="09D4BAFA" w:rsidP="09D4BAFA" w:rsidRDefault="09D4BAFA" w14:paraId="303E81B6" w14:textId="7F1F60A9">
            <w:pPr>
              <w:spacing w:before="0" w:beforeAutospacing="off" w:after="0" w:afterAutospacing="off"/>
              <w:jc w:val="center"/>
            </w:pPr>
            <w:r w:rsidRPr="09D4BAFA" w:rsidR="09D4BAFA">
              <w:rPr>
                <w:rFonts w:ascii="Arial" w:hAnsi="Arial" w:eastAsia="Arial" w:cs="Arial"/>
                <w:b w:val="1"/>
                <w:bCs w:val="1"/>
                <w:sz w:val="20"/>
                <w:szCs w:val="20"/>
              </w:rPr>
              <w:t>7</w:t>
            </w:r>
          </w:p>
        </w:tc>
        <w:tc>
          <w:tcPr>
            <w:tcW w:w="119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6845D1EC" w14:textId="71F0C397">
            <w:pPr>
              <w:spacing w:before="0" w:beforeAutospacing="off" w:after="0" w:afterAutospacing="off"/>
              <w:jc w:val="center"/>
            </w:pPr>
            <w:r w:rsidRPr="09D4BAFA" w:rsidR="09D4BAFA">
              <w:rPr>
                <w:rFonts w:ascii="Arial" w:hAnsi="Arial" w:eastAsia="Arial" w:cs="Arial"/>
                <w:b w:val="1"/>
                <w:bCs w:val="1"/>
                <w:sz w:val="20"/>
                <w:szCs w:val="20"/>
              </w:rPr>
              <w:t>Mon</w:t>
            </w:r>
          </w:p>
        </w:tc>
        <w:tc>
          <w:tcPr>
            <w:tcW w:w="1130"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09D4BAFA" w:rsidP="09D4BAFA" w:rsidRDefault="09D4BAFA" w14:paraId="3431D75B" w14:textId="1D2B2BD7">
            <w:pPr>
              <w:spacing w:before="0" w:beforeAutospacing="off" w:after="0" w:afterAutospacing="off"/>
              <w:jc w:val="center"/>
            </w:pPr>
            <w:r w:rsidRPr="09D4BAFA" w:rsidR="09D4BAFA">
              <w:rPr>
                <w:rFonts w:ascii="Arial" w:hAnsi="Arial" w:eastAsia="Arial" w:cs="Arial"/>
                <w:sz w:val="20"/>
                <w:szCs w:val="20"/>
              </w:rPr>
              <w:t>TA</w:t>
            </w:r>
          </w:p>
        </w:tc>
        <w:tc>
          <w:tcPr>
            <w:tcW w:w="4085"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09D4BAFA" w:rsidP="09D4BAFA" w:rsidRDefault="09D4BAFA" w14:paraId="3820FBB5" w14:textId="3060DEAD">
            <w:pPr>
              <w:spacing w:before="0" w:beforeAutospacing="off" w:after="0" w:afterAutospacing="off"/>
            </w:pPr>
            <w:r w:rsidRPr="4DCBB2E3" w:rsidR="100C2CAB">
              <w:rPr>
                <w:rFonts w:ascii="Arial" w:hAnsi="Arial" w:eastAsia="Arial" w:cs="Arial"/>
                <w:sz w:val="20"/>
                <w:szCs w:val="20"/>
              </w:rPr>
              <w:t xml:space="preserve">Review Questions &amp; </w:t>
            </w:r>
            <w:r>
              <w:br/>
            </w:r>
            <w:r w:rsidRPr="4DCBB2E3" w:rsidR="100C2CAB">
              <w:rPr>
                <w:rFonts w:ascii="Arial" w:hAnsi="Arial" w:eastAsia="Arial" w:cs="Arial"/>
                <w:sz w:val="20"/>
                <w:szCs w:val="20"/>
              </w:rPr>
              <w:t>Hands On: Managerial Responses</w:t>
            </w:r>
            <w:r>
              <w:br/>
            </w:r>
            <w:r w:rsidRPr="4DCBB2E3" w:rsidR="100C2CAB">
              <w:rPr>
                <w:rFonts w:ascii="Arial" w:hAnsi="Arial" w:eastAsia="Arial" w:cs="Arial"/>
                <w:sz w:val="20"/>
                <w:szCs w:val="20"/>
              </w:rPr>
              <w:t xml:space="preserve"> and Online Reviews</w:t>
            </w:r>
          </w:p>
        </w:tc>
      </w:tr>
      <w:tr w:rsidR="09D4BAFA" w:rsidTr="4DCBB2E3" w14:paraId="0EA1D0F1">
        <w:trPr>
          <w:trHeight w:val="315"/>
        </w:trPr>
        <w:tc>
          <w:tcPr>
            <w:tcW w:w="1400" w:type="dxa"/>
            <w:vMerge/>
            <w:tcBorders/>
            <w:tcMar/>
            <w:vAlign w:val="center"/>
          </w:tcPr>
          <w:p w14:paraId="591360D9"/>
        </w:tc>
        <w:tc>
          <w:tcPr>
            <w:tcW w:w="119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3DF5CC98" w14:textId="5B76629F">
            <w:pPr>
              <w:spacing w:before="0" w:beforeAutospacing="off" w:after="0" w:afterAutospacing="off"/>
              <w:jc w:val="center"/>
            </w:pPr>
            <w:r w:rsidRPr="09D4BAFA" w:rsidR="09D4BAFA">
              <w:rPr>
                <w:rFonts w:ascii="Arial" w:hAnsi="Arial" w:eastAsia="Arial" w:cs="Arial"/>
                <w:b w:val="1"/>
                <w:bCs w:val="1"/>
                <w:sz w:val="20"/>
                <w:szCs w:val="20"/>
              </w:rPr>
              <w:t>Wed</w:t>
            </w:r>
          </w:p>
        </w:tc>
        <w:tc>
          <w:tcPr>
            <w:tcW w:w="1130" w:type="dxa"/>
            <w:tcBorders>
              <w:top w:val="single" w:color="CCCCCC" w:sz="6"/>
              <w:left w:val="single" w:color="CCCCCC" w:sz="6"/>
              <w:bottom w:val="single" w:color="000000" w:themeColor="text1" w:sz="6"/>
              <w:right w:val="single" w:color="CCCCCC"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0CD1A2FE" w14:textId="561C6D4F">
            <w:pPr>
              <w:spacing w:before="0" w:beforeAutospacing="off" w:after="0" w:afterAutospacing="off"/>
              <w:jc w:val="center"/>
            </w:pPr>
            <w:r w:rsidRPr="09D4BAFA" w:rsidR="09D4BAFA">
              <w:rPr>
                <w:rFonts w:ascii="Arial" w:hAnsi="Arial" w:eastAsia="Arial" w:cs="Arial"/>
                <w:sz w:val="20"/>
                <w:szCs w:val="20"/>
              </w:rPr>
              <w:t xml:space="preserve">Lecture </w:t>
            </w:r>
          </w:p>
        </w:tc>
        <w:tc>
          <w:tcPr>
            <w:tcW w:w="4085" w:type="dxa"/>
            <w:tcBorders>
              <w:top w:val="single" w:color="CCCCCC" w:sz="6"/>
              <w:left w:val="single" w:color="CCCCCC" w:sz="6"/>
              <w:bottom w:val="single" w:color="000000" w:themeColor="text1" w:sz="6"/>
              <w:right w:val="single" w:color="000000" w:themeColor="text1" w:sz="6"/>
            </w:tcBorders>
            <w:shd w:val="clear" w:color="auto" w:fill="D9D9D9" w:themeFill="background1" w:themeFillShade="D9"/>
            <w:tcMar>
              <w:top w:w="30" w:type="dxa"/>
              <w:left w:w="45" w:type="dxa"/>
              <w:bottom w:w="30" w:type="dxa"/>
              <w:right w:w="45" w:type="dxa"/>
            </w:tcMar>
            <w:vAlign w:val="bottom"/>
          </w:tcPr>
          <w:p w:rsidR="09D4BAFA" w:rsidP="09D4BAFA" w:rsidRDefault="09D4BAFA" w14:paraId="6A811A78" w14:textId="517C65CF">
            <w:pPr>
              <w:spacing w:before="0" w:beforeAutospacing="off" w:after="0" w:afterAutospacing="off"/>
            </w:pPr>
            <w:r w:rsidRPr="4DCBB2E3" w:rsidR="35A86C3D">
              <w:rPr>
                <w:rFonts w:ascii="Arial" w:hAnsi="Arial" w:eastAsia="Arial" w:cs="Arial"/>
                <w:sz w:val="20"/>
                <w:szCs w:val="20"/>
              </w:rPr>
              <w:t>Firm Activities on Social Media</w:t>
            </w:r>
            <w:r>
              <w:br/>
            </w:r>
            <w:r w:rsidRPr="4DCBB2E3" w:rsidR="35A86C3D">
              <w:rPr>
                <w:rFonts w:ascii="Arial" w:hAnsi="Arial" w:eastAsia="Arial" w:cs="Arial"/>
                <w:sz w:val="20"/>
                <w:szCs w:val="20"/>
              </w:rPr>
              <w:t>&amp; Virality</w:t>
            </w:r>
          </w:p>
        </w:tc>
      </w:tr>
    </w:tbl>
    <w:p w:rsidR="1407F1A0" w:rsidP="1407F1A0" w:rsidRDefault="1407F1A0" w14:paraId="1D7106EF" w14:textId="04BBAB02">
      <w:pPr>
        <w:pStyle w:val="Normal"/>
        <w:spacing w:line="276" w:lineRule="auto"/>
        <w:rPr>
          <w:rFonts w:ascii="Scala Sans Offc" w:hAnsi="Scala Sans Offc" w:eastAsia="Scala Sans Offc" w:cs="Scala Sans Offc"/>
        </w:rPr>
      </w:pPr>
    </w:p>
    <w:p w:rsidR="09D4BAFA" w:rsidRDefault="09D4BAFA" w14:paraId="6C96D4B7" w14:textId="29D669FB">
      <w:r>
        <w:br w:type="page"/>
      </w:r>
    </w:p>
    <w:p w:rsidR="001B2C13" w:rsidP="60516F56" w:rsidRDefault="009479CB" w14:paraId="000001E1" w14:textId="0FDF2AFF">
      <w:pPr>
        <w:pStyle w:val="Heading1"/>
        <w:spacing w:line="276" w:lineRule="auto"/>
        <w:rPr>
          <w:rFonts w:ascii="Scala Sans Offc" w:hAnsi="Scala Sans Offc" w:eastAsia="Scala Sans Offc" w:cs="Scala Sans Offc"/>
          <w:sz w:val="30"/>
          <w:szCs w:val="30"/>
        </w:rPr>
      </w:pPr>
      <w:bookmarkStart w:name="_2xcytpi" w:id="31"/>
      <w:bookmarkEnd w:id="31"/>
      <w:bookmarkStart w:name="_Toc1242219866" w:id="170324969"/>
      <w:r w:rsidRPr="1407F1A0" w:rsidR="009479CB">
        <w:rPr>
          <w:rFonts w:ascii="Scala Sans Offc" w:hAnsi="Scala Sans Offc" w:eastAsia="Scala Sans Offc" w:cs="Scala Sans Offc"/>
          <w:sz w:val="30"/>
          <w:szCs w:val="30"/>
        </w:rPr>
        <w:t>7. List of materials</w:t>
      </w:r>
      <w:bookmarkEnd w:id="170324969"/>
    </w:p>
    <w:p w:rsidR="001B2C13" w:rsidP="60516F56" w:rsidRDefault="001B2C13" w14:paraId="000001E2" w14:textId="77777777">
      <w:pPr>
        <w:spacing w:line="276" w:lineRule="auto"/>
        <w:rPr>
          <w:rFonts w:ascii="Scala Sans Offc" w:hAnsi="Scala Sans Offc" w:eastAsia="Scala Sans Offc" w:cs="Scala Sans Offc"/>
        </w:rPr>
      </w:pPr>
    </w:p>
    <w:p w:rsidR="001B2C13" w:rsidP="60516F56" w:rsidRDefault="009479CB" w14:paraId="43D24B3C" w14:textId="1BFD2F05">
      <w:pPr>
        <w:pStyle w:val="Normal"/>
        <w:bidi w:val="0"/>
        <w:spacing w:before="0" w:beforeAutospacing="off" w:after="0" w:afterAutospacing="off" w:line="276" w:lineRule="auto"/>
        <w:ind w:left="0" w:right="0"/>
        <w:jc w:val="left"/>
        <w:rPr>
          <w:rFonts w:ascii="Scala Sans Offc" w:hAnsi="Scala Sans Offc" w:eastAsia="Scala Sans Offc" w:cs="Scala Sans Offc"/>
          <w:i w:val="1"/>
          <w:iCs w:val="1"/>
          <w:sz w:val="22"/>
          <w:szCs w:val="22"/>
        </w:rPr>
      </w:pPr>
      <w:r w:rsidRPr="60516F56" w:rsidR="007C358C">
        <w:rPr>
          <w:rFonts w:ascii="Scala Sans Offc" w:hAnsi="Scala Sans Offc" w:eastAsia="Scala Sans Offc" w:cs="Scala Sans Offc"/>
          <w:i w:val="0"/>
          <w:iCs w:val="0"/>
          <w:sz w:val="22"/>
          <w:szCs w:val="22"/>
        </w:rPr>
        <w:t xml:space="preserve">There are no assigned textbooks for this class. </w:t>
      </w:r>
    </w:p>
    <w:p w:rsidR="001B2C13" w:rsidP="60516F56" w:rsidRDefault="009479CB" w14:paraId="393863F6" w14:textId="00D4831F">
      <w:pPr>
        <w:pStyle w:val="Normal"/>
        <w:bidi w:val="0"/>
        <w:spacing w:before="0" w:beforeAutospacing="off" w:after="0" w:afterAutospacing="off" w:line="276" w:lineRule="auto"/>
        <w:ind w:left="0" w:right="0"/>
        <w:jc w:val="left"/>
        <w:rPr>
          <w:rFonts w:ascii="Scala Sans Offc" w:hAnsi="Scala Sans Offc" w:eastAsia="Scala Sans Offc" w:cs="Scala Sans Offc"/>
          <w:i w:val="0"/>
          <w:iCs w:val="0"/>
          <w:sz w:val="22"/>
          <w:szCs w:val="22"/>
        </w:rPr>
      </w:pPr>
    </w:p>
    <w:p w:rsidR="1407F1A0" w:rsidP="09D4BAFA" w:rsidRDefault="1407F1A0" w14:paraId="786C8082" w14:textId="0C7D4FE0">
      <w:pPr>
        <w:pStyle w:val="Normal"/>
        <w:spacing w:before="0" w:beforeAutospacing="off" w:after="0" w:afterAutospacing="off" w:line="276" w:lineRule="auto"/>
        <w:ind w:left="0" w:right="0"/>
        <w:jc w:val="left"/>
        <w:rPr>
          <w:rFonts w:ascii="Scala Sans Offc" w:hAnsi="Scala Sans Offc" w:eastAsia="Scala Sans Offc" w:cs="Scala Sans Offc"/>
          <w:sz w:val="22"/>
          <w:szCs w:val="22"/>
        </w:rPr>
      </w:pPr>
      <w:r w:rsidRPr="09D4BAFA" w:rsidR="4F811819">
        <w:rPr>
          <w:rFonts w:ascii="Scala Sans Offc" w:hAnsi="Scala Sans Offc" w:eastAsia="Scala Sans Offc" w:cs="Scala Sans Offc"/>
          <w:i w:val="0"/>
          <w:iCs w:val="0"/>
          <w:sz w:val="22"/>
          <w:szCs w:val="22"/>
        </w:rPr>
        <w:t>Readings will take the form of academic and professional articles</w:t>
      </w:r>
      <w:r w:rsidRPr="09D4BAFA" w:rsidR="2171B2CE">
        <w:rPr>
          <w:rFonts w:ascii="Scala Sans Offc" w:hAnsi="Scala Sans Offc" w:eastAsia="Scala Sans Offc" w:cs="Scala Sans Offc"/>
          <w:i w:val="0"/>
          <w:iCs w:val="0"/>
          <w:sz w:val="22"/>
          <w:szCs w:val="22"/>
        </w:rPr>
        <w:t>, book chapters and blog posts</w:t>
      </w:r>
      <w:r w:rsidRPr="09D4BAFA" w:rsidR="4F811819">
        <w:rPr>
          <w:rFonts w:ascii="Scala Sans Offc" w:hAnsi="Scala Sans Offc" w:eastAsia="Scala Sans Offc" w:cs="Scala Sans Offc"/>
          <w:i w:val="0"/>
          <w:iCs w:val="0"/>
          <w:sz w:val="22"/>
          <w:szCs w:val="22"/>
        </w:rPr>
        <w:t>.</w:t>
      </w:r>
      <w:r w:rsidRPr="09D4BAFA" w:rsidR="707A8203">
        <w:rPr>
          <w:rFonts w:ascii="Scala Sans Offc" w:hAnsi="Scala Sans Offc" w:eastAsia="Scala Sans Offc" w:cs="Scala Sans Offc"/>
          <w:i w:val="0"/>
          <w:iCs w:val="0"/>
          <w:sz w:val="22"/>
          <w:szCs w:val="22"/>
        </w:rPr>
        <w:t xml:space="preserve"> You can access thes</w:t>
      </w:r>
      <w:r w:rsidRPr="09D4BAFA" w:rsidR="6FCAB959">
        <w:rPr>
          <w:rFonts w:ascii="Scala Sans Offc" w:hAnsi="Scala Sans Offc" w:eastAsia="Scala Sans Offc" w:cs="Scala Sans Offc"/>
          <w:i w:val="0"/>
          <w:iCs w:val="0"/>
          <w:sz w:val="22"/>
          <w:szCs w:val="22"/>
        </w:rPr>
        <w:t>e</w:t>
      </w:r>
      <w:r w:rsidRPr="09D4BAFA" w:rsidR="707A8203">
        <w:rPr>
          <w:rFonts w:ascii="Scala Sans Offc" w:hAnsi="Scala Sans Offc" w:eastAsia="Scala Sans Offc" w:cs="Scala Sans Offc"/>
          <w:i w:val="0"/>
          <w:iCs w:val="0"/>
          <w:sz w:val="22"/>
          <w:szCs w:val="22"/>
        </w:rPr>
        <w:t xml:space="preserve"> </w:t>
      </w:r>
      <w:r w:rsidRPr="09D4BAFA" w:rsidR="707A8203">
        <w:rPr>
          <w:rFonts w:ascii="Scala Sans Offc" w:hAnsi="Scala Sans Offc" w:eastAsia="Scala Sans Offc" w:cs="Scala Sans Offc"/>
          <w:i w:val="0"/>
          <w:iCs w:val="0"/>
          <w:sz w:val="22"/>
          <w:szCs w:val="22"/>
        </w:rPr>
        <w:t>reading</w:t>
      </w:r>
      <w:r w:rsidRPr="09D4BAFA" w:rsidR="524AE04C">
        <w:rPr>
          <w:rFonts w:ascii="Scala Sans Offc" w:hAnsi="Scala Sans Offc" w:eastAsia="Scala Sans Offc" w:cs="Scala Sans Offc"/>
          <w:i w:val="0"/>
          <w:iCs w:val="0"/>
          <w:sz w:val="22"/>
          <w:szCs w:val="22"/>
        </w:rPr>
        <w:t>s</w:t>
      </w:r>
      <w:r w:rsidRPr="09D4BAFA" w:rsidR="707A8203">
        <w:rPr>
          <w:rFonts w:ascii="Scala Sans Offc" w:hAnsi="Scala Sans Offc" w:eastAsia="Scala Sans Offc" w:cs="Scala Sans Offc"/>
          <w:i w:val="0"/>
          <w:iCs w:val="0"/>
          <w:sz w:val="22"/>
          <w:szCs w:val="22"/>
        </w:rPr>
        <w:t xml:space="preserve"> via Canvas</w:t>
      </w:r>
      <w:r w:rsidRPr="09D4BAFA" w:rsidR="1358CF24">
        <w:rPr>
          <w:rFonts w:ascii="Scala Sans Offc" w:hAnsi="Scala Sans Offc" w:eastAsia="Scala Sans Offc" w:cs="Scala Sans Offc"/>
          <w:i w:val="0"/>
          <w:iCs w:val="0"/>
          <w:sz w:val="22"/>
          <w:szCs w:val="22"/>
        </w:rPr>
        <w:t>.</w:t>
      </w:r>
      <w:r w:rsidRPr="09D4BAFA" w:rsidR="7F7C5AE3">
        <w:rPr>
          <w:rFonts w:ascii="Scala Sans Offc" w:hAnsi="Scala Sans Offc" w:eastAsia="Scala Sans Offc" w:cs="Scala Sans Offc"/>
          <w:i w:val="0"/>
          <w:iCs w:val="0"/>
          <w:sz w:val="22"/>
          <w:szCs w:val="22"/>
        </w:rPr>
        <w:t xml:space="preserve"> If</w:t>
      </w:r>
      <w:r w:rsidRPr="09D4BAFA" w:rsidR="20DE9538">
        <w:rPr>
          <w:rFonts w:ascii="Scala Sans Offc" w:hAnsi="Scala Sans Offc" w:eastAsia="Scala Sans Offc" w:cs="Scala Sans Offc"/>
          <w:sz w:val="22"/>
          <w:szCs w:val="22"/>
        </w:rPr>
        <w:t xml:space="preserve"> you print the literature, please do so with the environment in mind and print double-sided, in low resolution and/</w:t>
      </w:r>
      <w:r w:rsidRPr="09D4BAFA" w:rsidR="20DE9538">
        <w:rPr>
          <w:rFonts w:ascii="Scala Sans Offc" w:hAnsi="Scala Sans Offc" w:eastAsia="Scala Sans Offc" w:cs="Scala Sans Offc"/>
          <w:sz w:val="22"/>
          <w:szCs w:val="22"/>
        </w:rPr>
        <w:t>or with several pages per page.</w:t>
      </w:r>
      <w:commentRangeStart w:id="1754847083"/>
      <w:commentRangeStart w:id="39541308"/>
      <w:commentRangeEnd w:id="1754847083"/>
      <w:r>
        <w:rPr>
          <w:rStyle w:val="CommentReference"/>
        </w:rPr>
        <w:commentReference w:id="1754847083"/>
      </w:r>
      <w:commentRangeEnd w:id="39541308"/>
      <w:r>
        <w:rPr>
          <w:rStyle w:val="CommentReference"/>
        </w:rPr>
        <w:commentReference w:id="39541308"/>
      </w:r>
    </w:p>
    <w:p w:rsidR="1B3285FB" w:rsidP="1B3285FB" w:rsidRDefault="1B3285FB" w14:paraId="53E54D86" w14:textId="5523A8A0">
      <w:pPr>
        <w:pStyle w:val="Normal"/>
        <w:spacing w:line="276" w:lineRule="auto"/>
        <w:rPr>
          <w:rFonts w:ascii="Scala Sans Offc" w:hAnsi="Scala Sans Offc" w:eastAsia="Scala Sans Offc" w:cs="Scala Sans Offc"/>
        </w:rPr>
      </w:pPr>
      <w:r w:rsidRPr="1407F1A0" w:rsidR="6289CE07">
        <w:rPr>
          <w:rFonts w:ascii="Scala Sans Offc" w:hAnsi="Scala Sans Offc" w:eastAsia="Scala Sans Offc" w:cs="Scala Sans Offc"/>
        </w:rPr>
        <w:t xml:space="preserve">The list below should be considered preliminary and subject to change. Readings will be posted on Canvas one week prior to a lecture taking place. </w:t>
      </w:r>
    </w:p>
    <w:p w:rsidR="1407F1A0" w:rsidP="1407F1A0" w:rsidRDefault="1407F1A0" w14:paraId="4E89C719" w14:textId="269598D4">
      <w:pPr>
        <w:pStyle w:val="Normal"/>
        <w:spacing w:line="276" w:lineRule="auto"/>
        <w:rPr>
          <w:rFonts w:ascii="Scala Sans Offc" w:hAnsi="Scala Sans Offc" w:eastAsia="Scala Sans Offc" w:cs="Scala Sans Offc"/>
        </w:rPr>
      </w:pPr>
    </w:p>
    <w:p w:rsidR="1ED8D5A2" w:rsidP="1407F1A0" w:rsidRDefault="1ED8D5A2" w14:paraId="6FF11A30" w14:textId="229CF776">
      <w:pPr>
        <w:pStyle w:val="Normal"/>
        <w:spacing w:line="276" w:lineRule="auto"/>
        <w:rPr>
          <w:rFonts w:ascii="Scala Sans Offc" w:hAnsi="Scala Sans Offc" w:eastAsia="Scala Sans Offc" w:cs="Scala Sans Offc"/>
          <w:b w:val="1"/>
          <w:bCs w:val="1"/>
          <w:sz w:val="22"/>
          <w:szCs w:val="22"/>
        </w:rPr>
      </w:pPr>
      <w:commentRangeStart w:id="1460025711"/>
      <w:commentRangeStart w:id="744171943"/>
      <w:r w:rsidRPr="09D4BAFA" w:rsidR="03EF4DAE">
        <w:rPr>
          <w:rFonts w:ascii="Scala Sans Offc" w:hAnsi="Scala Sans Offc" w:eastAsia="Scala Sans Offc" w:cs="Scala Sans Offc"/>
          <w:b w:val="1"/>
          <w:bCs w:val="1"/>
          <w:sz w:val="22"/>
          <w:szCs w:val="22"/>
        </w:rPr>
        <w:t>Reading Materials</w:t>
      </w:r>
      <w:commentRangeEnd w:id="1460025711"/>
      <w:r>
        <w:rPr>
          <w:rStyle w:val="CommentReference"/>
        </w:rPr>
        <w:commentReference w:id="1460025711"/>
      </w:r>
      <w:commentRangeEnd w:id="744171943"/>
      <w:r>
        <w:rPr>
          <w:rStyle w:val="CommentReference"/>
        </w:rPr>
        <w:commentReference w:id="744171943"/>
      </w:r>
    </w:p>
    <w:p w:rsidR="1B3285FB" w:rsidP="1B3285FB" w:rsidRDefault="1B3285FB" w14:paraId="3940DD0C" w14:textId="1278961D">
      <w:pPr>
        <w:pStyle w:val="Normal"/>
        <w:spacing w:line="276" w:lineRule="auto"/>
        <w:rPr>
          <w:rFonts w:ascii="Scala Sans Offc" w:hAnsi="Scala Sans Offc" w:eastAsia="Scala Sans Offc" w:cs="Scala Sans Offc"/>
        </w:rPr>
      </w:pPr>
    </w:p>
    <w:p w:rsidR="0F7D6D53" w:rsidP="5716DDFA" w:rsidRDefault="0F7D6D53" w14:paraId="16864D68" w14:textId="0ECD71D5">
      <w:pPr>
        <w:pStyle w:val="Normal"/>
        <w:spacing w:line="276" w:lineRule="auto"/>
        <w:rPr>
          <w:rFonts w:ascii="Scala Sans Offc" w:hAnsi="Scala Sans Offc" w:eastAsia="Scala Sans Offc" w:cs="Scala Sans Offc"/>
          <w:sz w:val="22"/>
          <w:szCs w:val="22"/>
          <w:u w:val="single"/>
        </w:rPr>
      </w:pPr>
      <w:r w:rsidRPr="09D4BAFA" w:rsidR="55FE5F1D">
        <w:rPr>
          <w:rFonts w:ascii="Scala Sans Offc" w:hAnsi="Scala Sans Offc" w:eastAsia="Scala Sans Offc" w:cs="Scala Sans Offc"/>
          <w:sz w:val="22"/>
          <w:szCs w:val="22"/>
          <w:u w:val="single"/>
        </w:rPr>
        <w:t>Lecture 1</w:t>
      </w:r>
      <w:r w:rsidRPr="09D4BAFA" w:rsidR="16CEF48D">
        <w:rPr>
          <w:rFonts w:ascii="Scala Sans Offc" w:hAnsi="Scala Sans Offc" w:eastAsia="Scala Sans Offc" w:cs="Scala Sans Offc"/>
          <w:sz w:val="22"/>
          <w:szCs w:val="22"/>
          <w:u w:val="single"/>
        </w:rPr>
        <w:t>: Course Introduction</w:t>
      </w:r>
    </w:p>
    <w:p w:rsidR="2250E510" w:rsidP="2250E510" w:rsidRDefault="2250E510" w14:paraId="54A23982" w14:textId="58FCAB40">
      <w:pPr>
        <w:pStyle w:val="Normal"/>
        <w:bidi w:val="0"/>
        <w:spacing w:before="0" w:beforeAutospacing="off" w:after="0" w:afterAutospacing="off" w:line="276" w:lineRule="auto"/>
        <w:ind w:left="0" w:right="0"/>
        <w:jc w:val="left"/>
        <w:rPr>
          <w:rFonts w:ascii="Scala Sans Offc" w:hAnsi="Scala Sans Offc" w:eastAsia="Scala Sans Offc" w:cs="Scala Sans Offc"/>
          <w:i w:val="0"/>
          <w:iCs w:val="0"/>
          <w:sz w:val="22"/>
          <w:szCs w:val="22"/>
        </w:rPr>
      </w:pPr>
    </w:p>
    <w:p w:rsidR="1B3285FB" w:rsidP="5716DDFA" w:rsidRDefault="1B3285FB" w14:paraId="2B34E842" w14:textId="2C11BE0A">
      <w:pPr>
        <w:pStyle w:val="Normal"/>
        <w:bidi w:val="0"/>
        <w:spacing w:before="0" w:beforeAutospacing="off" w:after="0" w:afterAutospacing="off" w:line="276" w:lineRule="auto"/>
        <w:ind w:left="0" w:right="0"/>
        <w:jc w:val="left"/>
        <w:rPr>
          <w:rFonts w:ascii="Scala Sans Offc" w:hAnsi="Scala Sans Offc" w:eastAsia="Scala Sans Offc" w:cs="Scala Sans Offc"/>
          <w:i w:val="0"/>
          <w:iCs w:val="0"/>
          <w:sz w:val="22"/>
          <w:szCs w:val="22"/>
        </w:rPr>
      </w:pPr>
      <w:r w:rsidRPr="5716DDFA" w:rsidR="292098A4">
        <w:rPr>
          <w:rFonts w:ascii="Scala Sans Offc" w:hAnsi="Scala Sans Offc" w:eastAsia="Scala Sans Offc" w:cs="Scala Sans Offc"/>
          <w:i w:val="0"/>
          <w:iCs w:val="0"/>
          <w:sz w:val="22"/>
          <w:szCs w:val="22"/>
        </w:rPr>
        <w:t>Required reading:</w:t>
      </w:r>
    </w:p>
    <w:p w:rsidR="292098A4" w:rsidP="09D4BAFA" w:rsidRDefault="292098A4" w14:paraId="1F595DE2" w14:textId="2B9AA0FD">
      <w:pPr>
        <w:pStyle w:val="ListParagraph"/>
        <w:numPr>
          <w:ilvl w:val="0"/>
          <w:numId w:val="1"/>
        </w:numPr>
        <w:bidi w:val="0"/>
        <w:spacing w:before="0" w:beforeAutospacing="off" w:after="0" w:afterAutospacing="off" w:line="276" w:lineRule="auto"/>
        <w:ind w:left="720" w:right="0" w:hanging="360"/>
        <w:jc w:val="left"/>
        <w:rPr>
          <w:rFonts w:ascii="Scala Sans Offc" w:hAnsi="Scala Sans Offc" w:eastAsia="Scala Sans Offc" w:cs="Scala Sans Offc"/>
          <w:i w:val="0"/>
          <w:iCs w:val="0"/>
          <w:noProof w:val="0"/>
          <w:sz w:val="22"/>
          <w:szCs w:val="22"/>
          <w:u w:val="none"/>
          <w:lang w:val="en-US"/>
        </w:rPr>
      </w:pPr>
      <w:hyperlink r:id="Rf9959becdc02432a">
        <w:r w:rsidRPr="09D4BAFA" w:rsidR="6DD80B55">
          <w:rPr>
            <w:rFonts w:ascii="Scala Sans Offc" w:hAnsi="Scala Sans Offc" w:eastAsia="Scala Sans Offc" w:cs="Scala Sans Offc"/>
            <w:i w:val="0"/>
            <w:iCs w:val="0"/>
            <w:noProof w:val="0"/>
            <w:sz w:val="22"/>
            <w:szCs w:val="22"/>
            <w:u w:val="none"/>
            <w:lang w:val="en-US"/>
          </w:rPr>
          <w:t xml:space="preserve">B. de Langhe and S. </w:t>
        </w:r>
        <w:r w:rsidRPr="09D4BAFA" w:rsidR="6DD80B55">
          <w:rPr>
            <w:rFonts w:ascii="Scala Sans Offc" w:hAnsi="Scala Sans Offc" w:eastAsia="Scala Sans Offc" w:cs="Scala Sans Offc"/>
            <w:i w:val="0"/>
            <w:iCs w:val="0"/>
            <w:noProof w:val="0"/>
            <w:sz w:val="22"/>
            <w:szCs w:val="22"/>
            <w:u w:val="none"/>
            <w:lang w:val="en-US"/>
          </w:rPr>
          <w:t>Puntoni</w:t>
        </w:r>
        <w:r w:rsidRPr="09D4BAFA" w:rsidR="6DD80B55">
          <w:rPr>
            <w:rFonts w:ascii="Scala Sans Offc" w:hAnsi="Scala Sans Offc" w:eastAsia="Scala Sans Offc" w:cs="Scala Sans Offc"/>
            <w:i w:val="0"/>
            <w:iCs w:val="0"/>
            <w:noProof w:val="0"/>
            <w:sz w:val="22"/>
            <w:szCs w:val="22"/>
            <w:u w:val="none"/>
            <w:lang w:val="en-US"/>
          </w:rPr>
          <w:t xml:space="preserve">, Leading </w:t>
        </w:r>
        <w:r w:rsidRPr="09D4BAFA" w:rsidR="6DD80B55">
          <w:rPr>
            <w:rFonts w:ascii="Scala Sans Offc" w:hAnsi="Scala Sans Offc" w:eastAsia="Scala Sans Offc" w:cs="Scala Sans Offc"/>
            <w:i w:val="0"/>
            <w:iCs w:val="0"/>
            <w:noProof w:val="0"/>
            <w:sz w:val="22"/>
            <w:szCs w:val="22"/>
            <w:u w:val="none"/>
            <w:lang w:val="en-US"/>
          </w:rPr>
          <w:t>With</w:t>
        </w:r>
        <w:r w:rsidRPr="09D4BAFA" w:rsidR="6DD80B55">
          <w:rPr>
            <w:rFonts w:ascii="Scala Sans Offc" w:hAnsi="Scala Sans Offc" w:eastAsia="Scala Sans Offc" w:cs="Scala Sans Offc"/>
            <w:i w:val="0"/>
            <w:iCs w:val="0"/>
            <w:noProof w:val="0"/>
            <w:sz w:val="22"/>
            <w:szCs w:val="22"/>
            <w:u w:val="none"/>
            <w:lang w:val="en-US"/>
          </w:rPr>
          <w:t xml:space="preserve"> Decision-Driven Data Analytics, MIT Sloan Management Review, Dec. 7, 2020.</w:t>
        </w:r>
      </w:hyperlink>
    </w:p>
    <w:p w:rsidR="76045DF4" w:rsidP="09D4BAFA" w:rsidRDefault="76045DF4" w14:paraId="4BB6FBBA" w14:textId="7D21F7BD">
      <w:pPr>
        <w:pStyle w:val="ListParagraph"/>
        <w:numPr>
          <w:ilvl w:val="0"/>
          <w:numId w:val="1"/>
        </w:numPr>
        <w:bidi w:val="0"/>
        <w:spacing w:before="0" w:beforeAutospacing="off" w:after="0" w:afterAutospacing="off" w:line="276" w:lineRule="auto"/>
        <w:ind w:left="720" w:right="0" w:hanging="360"/>
        <w:jc w:val="left"/>
        <w:rPr>
          <w:rFonts w:ascii="Scala Sans Offc" w:hAnsi="Scala Sans Offc" w:eastAsia="Scala Sans Offc" w:cs="Scala Sans Offc"/>
          <w:i w:val="0"/>
          <w:iCs w:val="0"/>
          <w:noProof w:val="0"/>
          <w:sz w:val="22"/>
          <w:szCs w:val="22"/>
          <w:u w:val="none"/>
          <w:lang w:val="en-US"/>
        </w:rPr>
      </w:pPr>
      <w:hyperlink r:id="R9e2a41c26697441e">
        <w:r w:rsidRPr="09D4BAFA" w:rsidR="76045DF4">
          <w:rPr>
            <w:rFonts w:ascii="Scala Sans Offc" w:hAnsi="Scala Sans Offc" w:eastAsia="Scala Sans Offc" w:cs="Scala Sans Offc"/>
            <w:i w:val="0"/>
            <w:iCs w:val="0"/>
            <w:noProof w:val="0"/>
            <w:sz w:val="22"/>
            <w:szCs w:val="22"/>
            <w:u w:val="none"/>
            <w:lang w:val="en-US"/>
          </w:rPr>
          <w:t>Sahni, N. S., Wheeler, S. C., &amp; Chintagunta, P. (2018). Personalization in email marketing: The role of noninformative advertising content. Marketing Science, 37(2), 236-258.</w:t>
        </w:r>
      </w:hyperlink>
    </w:p>
    <w:p w:rsidR="26D8E827" w:rsidP="09D4BAFA" w:rsidRDefault="26D8E827" w14:paraId="63BC3BD4" w14:textId="6C25A98C">
      <w:pPr>
        <w:pStyle w:val="ListParagraph"/>
        <w:numPr>
          <w:ilvl w:val="0"/>
          <w:numId w:val="1"/>
        </w:numPr>
        <w:bidi w:val="0"/>
        <w:spacing w:before="0" w:beforeAutospacing="off" w:after="0" w:afterAutospacing="off" w:line="276" w:lineRule="auto"/>
        <w:ind w:left="720" w:right="0" w:hanging="360"/>
        <w:jc w:val="left"/>
        <w:rPr>
          <w:rFonts w:ascii="Scala Sans Offc" w:hAnsi="Scala Sans Offc" w:eastAsia="Scala Sans Offc" w:cs="Scala Sans Offc"/>
          <w:i w:val="0"/>
          <w:iCs w:val="0"/>
          <w:noProof w:val="0"/>
          <w:sz w:val="22"/>
          <w:szCs w:val="22"/>
          <w:u w:val="none"/>
          <w:lang w:val="en-US"/>
        </w:rPr>
      </w:pPr>
      <w:r w:rsidRPr="09D4BAFA" w:rsidR="26D8E827">
        <w:rPr>
          <w:rFonts w:ascii="Scala Sans Offc" w:hAnsi="Scala Sans Offc" w:eastAsia="Scala Sans Offc" w:cs="Scala Sans Offc"/>
          <w:i w:val="0"/>
          <w:iCs w:val="0"/>
          <w:noProof w:val="0"/>
          <w:sz w:val="22"/>
          <w:szCs w:val="22"/>
          <w:u w:val="none"/>
          <w:lang w:val="en-US"/>
        </w:rPr>
        <w:t>Defau, Laurens, and Alexander Zauner. "Personalized subject lines in email marketing." Marketing Letters 34.4 (2023): 727-733.</w:t>
      </w:r>
    </w:p>
    <w:p w:rsidR="2250E510" w:rsidP="2250E510" w:rsidRDefault="2250E510" w14:paraId="7F33EDEE" w14:textId="648D70D2">
      <w:pPr>
        <w:pStyle w:val="Normal"/>
        <w:bidi w:val="0"/>
        <w:spacing w:before="0" w:beforeAutospacing="off" w:after="0" w:afterAutospacing="off" w:line="276" w:lineRule="auto"/>
        <w:ind w:left="0" w:right="0"/>
        <w:jc w:val="left"/>
        <w:rPr>
          <w:rFonts w:ascii="Scala Sans Offc" w:hAnsi="Scala Sans Offc" w:eastAsia="Scala Sans Offc" w:cs="Scala Sans Offc"/>
          <w:i w:val="0"/>
          <w:iCs w:val="0"/>
          <w:noProof w:val="0"/>
          <w:sz w:val="22"/>
          <w:szCs w:val="22"/>
          <w:lang w:val="en-US"/>
        </w:rPr>
      </w:pPr>
    </w:p>
    <w:p w:rsidR="292098A4" w:rsidP="5716DDFA" w:rsidRDefault="292098A4" w14:paraId="54D27F0A" w14:textId="43602E5B">
      <w:pPr>
        <w:pStyle w:val="Normal"/>
        <w:bidi w:val="0"/>
        <w:spacing w:before="0" w:beforeAutospacing="off" w:after="0" w:afterAutospacing="off" w:line="276" w:lineRule="auto"/>
        <w:ind w:left="0" w:right="0"/>
        <w:jc w:val="left"/>
        <w:rPr>
          <w:rFonts w:ascii="Scala Sans Offc" w:hAnsi="Scala Sans Offc" w:eastAsia="Scala Sans Offc" w:cs="Scala Sans Offc"/>
          <w:i w:val="0"/>
          <w:iCs w:val="0"/>
          <w:noProof w:val="0"/>
          <w:sz w:val="22"/>
          <w:szCs w:val="22"/>
          <w:lang w:val="en-US"/>
        </w:rPr>
      </w:pPr>
      <w:r w:rsidRPr="5716DDFA" w:rsidR="292098A4">
        <w:rPr>
          <w:rFonts w:ascii="Scala Sans Offc" w:hAnsi="Scala Sans Offc" w:eastAsia="Scala Sans Offc" w:cs="Scala Sans Offc"/>
          <w:i w:val="0"/>
          <w:iCs w:val="0"/>
          <w:noProof w:val="0"/>
          <w:sz w:val="22"/>
          <w:szCs w:val="22"/>
          <w:lang w:val="en-US"/>
        </w:rPr>
        <w:t xml:space="preserve">Recommended readings: </w:t>
      </w:r>
    </w:p>
    <w:p w:rsidR="1ED8D5A2" w:rsidP="737BBB9A" w:rsidRDefault="1ED8D5A2" w14:paraId="67C3DCB1" w14:textId="3DD39302">
      <w:pPr>
        <w:pStyle w:val="ListParagraph"/>
        <w:numPr>
          <w:ilvl w:val="0"/>
          <w:numId w:val="44"/>
        </w:numPr>
        <w:bidi w:val="0"/>
        <w:spacing w:before="0" w:beforeAutospacing="off" w:after="0" w:afterAutospacing="off" w:line="276" w:lineRule="auto"/>
        <w:ind w:right="0"/>
        <w:jc w:val="left"/>
        <w:rPr>
          <w:rFonts w:ascii="Scala Sans Offc" w:hAnsi="Scala Sans Offc" w:eastAsia="Scala Sans Offc" w:cs="Scala Sans Offc"/>
          <w:i w:val="0"/>
          <w:iCs w:val="0"/>
          <w:noProof w:val="0"/>
          <w:sz w:val="22"/>
          <w:szCs w:val="22"/>
          <w:lang w:val="en-US"/>
        </w:rPr>
      </w:pPr>
      <w:commentRangeStart w:id="1467461671"/>
      <w:hyperlink r:id="R151d8eff96db4aeb">
        <w:r w:rsidRPr="737BBB9A" w:rsidR="0F7D6D53">
          <w:rPr>
            <w:rFonts w:ascii="Scala Sans Offc" w:hAnsi="Scala Sans Offc" w:eastAsia="Scala Sans Offc" w:cs="Scala Sans Offc"/>
            <w:i w:val="0"/>
            <w:iCs w:val="0"/>
            <w:noProof w:val="0"/>
            <w:sz w:val="22"/>
            <w:szCs w:val="22"/>
            <w:lang w:val="en-US"/>
          </w:rPr>
          <w:t>Deighton, J. A., Mela, C. F., &amp; Moorman, C. (2021). Marketing Thinking and Doing. Journal of Marketing, 85(1), 1–6.</w:t>
        </w:r>
      </w:hyperlink>
    </w:p>
    <w:p w:rsidR="1ED8D5A2" w:rsidP="737BBB9A" w:rsidRDefault="1ED8D5A2" w14:paraId="7FA383BB" w14:textId="52585C89">
      <w:pPr>
        <w:pStyle w:val="ListParagraph"/>
        <w:numPr>
          <w:ilvl w:val="0"/>
          <w:numId w:val="44"/>
        </w:numPr>
        <w:bidi w:val="0"/>
        <w:spacing w:before="0" w:beforeAutospacing="off" w:after="0" w:afterAutospacing="off" w:line="276" w:lineRule="auto"/>
        <w:ind w:right="0"/>
        <w:jc w:val="left"/>
        <w:rPr>
          <w:rFonts w:ascii="Scala Sans Offc" w:hAnsi="Scala Sans Offc" w:eastAsia="Scala Sans Offc" w:cs="Scala Sans Offc"/>
          <w:i w:val="0"/>
          <w:iCs w:val="0"/>
          <w:noProof w:val="0"/>
          <w:sz w:val="22"/>
          <w:szCs w:val="22"/>
          <w:lang w:val="en-US"/>
        </w:rPr>
      </w:pPr>
      <w:hyperlink r:id="R4eb38d75bc744a6b">
        <w:r w:rsidRPr="737BBB9A" w:rsidR="0F7D6D53">
          <w:rPr>
            <w:rFonts w:ascii="Scala Sans Offc" w:hAnsi="Scala Sans Offc" w:eastAsia="Scala Sans Offc" w:cs="Scala Sans Offc"/>
            <w:i w:val="0"/>
            <w:iCs w:val="0"/>
            <w:noProof w:val="0"/>
            <w:sz w:val="22"/>
            <w:szCs w:val="22"/>
            <w:lang w:val="en-US"/>
          </w:rPr>
          <w:t xml:space="preserve">Kannan, P. K., Li, H. (2017). Digital marketing: A framework, </w:t>
        </w:r>
        <w:r w:rsidRPr="737BBB9A" w:rsidR="0F7D6D53">
          <w:rPr>
            <w:rFonts w:ascii="Scala Sans Offc" w:hAnsi="Scala Sans Offc" w:eastAsia="Scala Sans Offc" w:cs="Scala Sans Offc"/>
            <w:i w:val="0"/>
            <w:iCs w:val="0"/>
            <w:noProof w:val="0"/>
            <w:sz w:val="22"/>
            <w:szCs w:val="22"/>
            <w:lang w:val="en-US"/>
          </w:rPr>
          <w:t>review</w:t>
        </w:r>
        <w:r w:rsidRPr="737BBB9A" w:rsidR="0F7D6D53">
          <w:rPr>
            <w:rFonts w:ascii="Scala Sans Offc" w:hAnsi="Scala Sans Offc" w:eastAsia="Scala Sans Offc" w:cs="Scala Sans Offc"/>
            <w:i w:val="0"/>
            <w:iCs w:val="0"/>
            <w:noProof w:val="0"/>
            <w:sz w:val="22"/>
            <w:szCs w:val="22"/>
            <w:lang w:val="en-US"/>
          </w:rPr>
          <w:t xml:space="preserve"> and research agenda. International journal of research in marketing, 34(1), 22-45.</w:t>
        </w:r>
      </w:hyperlink>
    </w:p>
    <w:p w:rsidR="1ED8D5A2" w:rsidP="737BBB9A" w:rsidRDefault="1ED8D5A2" w14:paraId="7D4DA651" w14:textId="7DDEE890">
      <w:pPr>
        <w:pStyle w:val="ListParagraph"/>
        <w:numPr>
          <w:ilvl w:val="0"/>
          <w:numId w:val="44"/>
        </w:numPr>
        <w:bidi w:val="0"/>
        <w:spacing w:before="0" w:beforeAutospacing="off" w:after="0" w:afterAutospacing="off" w:line="276" w:lineRule="auto"/>
        <w:ind w:right="0"/>
        <w:jc w:val="left"/>
        <w:rPr>
          <w:rFonts w:ascii="Scala Sans Offc" w:hAnsi="Scala Sans Offc" w:eastAsia="Scala Sans Offc" w:cs="Scala Sans Offc"/>
          <w:i w:val="0"/>
          <w:iCs w:val="0"/>
          <w:noProof w:val="0"/>
          <w:sz w:val="22"/>
          <w:szCs w:val="22"/>
          <w:lang w:val="en-US"/>
        </w:rPr>
      </w:pPr>
      <w:hyperlink r:id="Re44fc0a962164f39">
        <w:r w:rsidRPr="09D4BAFA" w:rsidR="16CEF48D">
          <w:rPr>
            <w:rFonts w:ascii="Scala Sans Offc" w:hAnsi="Scala Sans Offc" w:eastAsia="Scala Sans Offc" w:cs="Scala Sans Offc"/>
            <w:i w:val="0"/>
            <w:iCs w:val="0"/>
            <w:noProof w:val="0"/>
            <w:sz w:val="22"/>
            <w:szCs w:val="22"/>
            <w:lang w:val="en-US"/>
          </w:rPr>
          <w:t xml:space="preserve">Lamberton, C., &amp; Stephen, A. T. (2016). A Thematic Exploration of Digital, </w:t>
        </w:r>
        <w:r w:rsidRPr="09D4BAFA" w:rsidR="16CEF48D">
          <w:rPr>
            <w:rFonts w:ascii="Scala Sans Offc" w:hAnsi="Scala Sans Offc" w:eastAsia="Scala Sans Offc" w:cs="Scala Sans Offc"/>
            <w:i w:val="0"/>
            <w:iCs w:val="0"/>
            <w:noProof w:val="0"/>
            <w:sz w:val="22"/>
            <w:szCs w:val="22"/>
            <w:lang w:val="en-US"/>
          </w:rPr>
          <w:t>Social Media</w:t>
        </w:r>
        <w:r w:rsidRPr="09D4BAFA" w:rsidR="16CEF48D">
          <w:rPr>
            <w:rFonts w:ascii="Scala Sans Offc" w:hAnsi="Scala Sans Offc" w:eastAsia="Scala Sans Offc" w:cs="Scala Sans Offc"/>
            <w:i w:val="0"/>
            <w:iCs w:val="0"/>
            <w:noProof w:val="0"/>
            <w:sz w:val="22"/>
            <w:szCs w:val="22"/>
            <w:lang w:val="en-US"/>
          </w:rPr>
          <w:t>, and Mobile Marketing: Research Evolution from 2000 to 2015 and an Agenda for Future Inquiry. Journal of Marketing, 80(6), 146–172</w:t>
        </w:r>
      </w:hyperlink>
      <w:commentRangeEnd w:id="1467461671"/>
      <w:r>
        <w:rPr>
          <w:rStyle w:val="CommentReference"/>
        </w:rPr>
        <w:commentReference w:id="1467461671"/>
      </w:r>
      <w:r>
        <w:rPr>
          <w:rStyle w:val="CommentReference"/>
        </w:rPr>
      </w:r>
    </w:p>
    <w:p w:rsidR="1B3285FB" w:rsidP="2250E510" w:rsidRDefault="1B3285FB" w14:paraId="53C910E5" w14:textId="3A93650A">
      <w:pPr>
        <w:pStyle w:val="Normal"/>
        <w:spacing w:before="0" w:beforeAutospacing="off" w:after="0" w:afterAutospacing="off"/>
        <w:ind w:left="0"/>
        <w:rPr>
          <w:rFonts w:ascii="Scala Sans Offc" w:hAnsi="Scala Sans Offc" w:eastAsia="Scala Sans Offc" w:cs="Scala Sans Offc"/>
          <w:i w:val="0"/>
          <w:iCs w:val="0"/>
          <w:noProof w:val="0"/>
          <w:sz w:val="22"/>
          <w:szCs w:val="22"/>
          <w:lang w:val="en-US"/>
        </w:rPr>
      </w:pPr>
    </w:p>
    <w:p w:rsidR="1407F1A0" w:rsidP="09D4BAFA" w:rsidRDefault="1407F1A0" w14:paraId="7615A2BC" w14:textId="2745C1B4">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09D4BAFA" w:rsidR="42D045D5">
        <w:rPr>
          <w:rFonts w:ascii="Scala Sans Offc" w:hAnsi="Scala Sans Offc" w:eastAsia="Scala Sans Offc" w:cs="Scala Sans Offc"/>
          <w:i w:val="0"/>
          <w:iCs w:val="0"/>
          <w:noProof w:val="0"/>
          <w:sz w:val="22"/>
          <w:szCs w:val="22"/>
          <w:u w:val="single"/>
          <w:lang w:val="en-US"/>
        </w:rPr>
        <w:t>Lecture</w:t>
      </w:r>
      <w:r w:rsidRPr="09D4BAFA" w:rsidR="4B543D66">
        <w:rPr>
          <w:rFonts w:ascii="Scala Sans Offc" w:hAnsi="Scala Sans Offc" w:eastAsia="Scala Sans Offc" w:cs="Scala Sans Offc"/>
          <w:i w:val="0"/>
          <w:iCs w:val="0"/>
          <w:noProof w:val="0"/>
          <w:sz w:val="22"/>
          <w:szCs w:val="22"/>
          <w:u w:val="single"/>
          <w:lang w:val="en-US"/>
        </w:rPr>
        <w:t xml:space="preserve"> 2: Advertising Attribution</w:t>
      </w:r>
    </w:p>
    <w:p w:rsidR="2250E510" w:rsidP="2250E510" w:rsidRDefault="2250E510" w14:paraId="779F45BC" w14:textId="1A455C6C">
      <w:pPr>
        <w:pStyle w:val="Normal"/>
        <w:spacing w:before="0" w:beforeAutospacing="off" w:after="0" w:afterAutospacing="off"/>
        <w:ind w:left="0"/>
        <w:rPr>
          <w:rFonts w:ascii="Scala Sans Offc" w:hAnsi="Scala Sans Offc" w:eastAsia="Scala Sans Offc" w:cs="Scala Sans Offc"/>
          <w:i w:val="0"/>
          <w:iCs w:val="0"/>
          <w:noProof w:val="0"/>
          <w:sz w:val="22"/>
          <w:szCs w:val="22"/>
          <w:u w:val="none"/>
          <w:lang w:val="en-US"/>
        </w:rPr>
      </w:pPr>
    </w:p>
    <w:p w:rsidR="1A05E776" w:rsidP="5716DDFA" w:rsidRDefault="1A05E776" w14:paraId="7733E724" w14:textId="5A9F925D">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09D4BAFA" w:rsidR="0AD4BFAF">
        <w:rPr>
          <w:rFonts w:ascii="Scala Sans Offc" w:hAnsi="Scala Sans Offc" w:eastAsia="Scala Sans Offc" w:cs="Scala Sans Offc"/>
          <w:i w:val="0"/>
          <w:iCs w:val="0"/>
          <w:noProof w:val="0"/>
          <w:sz w:val="22"/>
          <w:szCs w:val="22"/>
          <w:u w:val="none"/>
          <w:lang w:val="en-US"/>
        </w:rPr>
        <w:t>Required reading</w:t>
      </w:r>
      <w:r w:rsidRPr="09D4BAFA" w:rsidR="1314A157">
        <w:rPr>
          <w:rFonts w:ascii="Scala Sans Offc" w:hAnsi="Scala Sans Offc" w:eastAsia="Scala Sans Offc" w:cs="Scala Sans Offc"/>
          <w:i w:val="0"/>
          <w:iCs w:val="0"/>
          <w:noProof w:val="0"/>
          <w:sz w:val="22"/>
          <w:szCs w:val="22"/>
          <w:u w:val="none"/>
          <w:lang w:val="en-US"/>
        </w:rPr>
        <w:t>s</w:t>
      </w:r>
      <w:r w:rsidRPr="09D4BAFA" w:rsidR="0AD4BFAF">
        <w:rPr>
          <w:rFonts w:ascii="Scala Sans Offc" w:hAnsi="Scala Sans Offc" w:eastAsia="Scala Sans Offc" w:cs="Scala Sans Offc"/>
          <w:i w:val="0"/>
          <w:iCs w:val="0"/>
          <w:noProof w:val="0"/>
          <w:sz w:val="22"/>
          <w:szCs w:val="22"/>
          <w:u w:val="none"/>
          <w:lang w:val="en-US"/>
        </w:rPr>
        <w:t>:</w:t>
      </w:r>
    </w:p>
    <w:p w:rsidR="5DA77BD1" w:rsidP="09D4BAFA" w:rsidRDefault="5DA77BD1" w14:paraId="04B471A4" w14:textId="370C9136">
      <w:pPr>
        <w:pStyle w:val="ListParagraph"/>
        <w:numPr>
          <w:ilvl w:val="0"/>
          <w:numId w:val="59"/>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5DA77BD1">
        <w:rPr>
          <w:rFonts w:ascii="Scala Sans Offc" w:hAnsi="Scala Sans Offc" w:eastAsia="Scala Sans Offc" w:cs="Scala Sans Offc"/>
          <w:i w:val="0"/>
          <w:iCs w:val="0"/>
          <w:noProof w:val="0"/>
          <w:sz w:val="22"/>
          <w:szCs w:val="22"/>
          <w:u w:val="none"/>
          <w:lang w:val="en-US"/>
        </w:rPr>
        <w:t>Think with Google (2024). "Modern Measurement Playbook", Pages 5 to 9</w:t>
      </w:r>
    </w:p>
    <w:p w:rsidR="359B9D7F" w:rsidP="737BBB9A" w:rsidRDefault="359B9D7F" w14:paraId="65F3992F" w14:textId="5D49A20D">
      <w:pPr>
        <w:pStyle w:val="ListParagraph"/>
        <w:numPr>
          <w:ilvl w:val="0"/>
          <w:numId w:val="45"/>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commentRangeStart w:id="874360210"/>
      <w:hyperlink r:id="R3130cb4cb6ce4e60">
        <w:r w:rsidRPr="737BBB9A" w:rsidR="335ACDC3">
          <w:rPr>
            <w:rFonts w:ascii="Scala Sans Offc" w:hAnsi="Scala Sans Offc" w:eastAsia="Scala Sans Offc" w:cs="Scala Sans Offc"/>
            <w:i w:val="0"/>
            <w:iCs w:val="0"/>
            <w:noProof w:val="0"/>
            <w:sz w:val="22"/>
            <w:szCs w:val="22"/>
            <w:lang w:val="en-US"/>
          </w:rPr>
          <w:t>Amazon (2021a). What is marketing attribution? A beginner’s guide</w:t>
        </w:r>
      </w:hyperlink>
    </w:p>
    <w:p w:rsidR="335ACDC3" w:rsidP="737BBB9A" w:rsidRDefault="335ACDC3" w14:paraId="55E3853D" w14:textId="39DA5AE8">
      <w:pPr>
        <w:pStyle w:val="ListParagraph"/>
        <w:numPr>
          <w:ilvl w:val="0"/>
          <w:numId w:val="45"/>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hyperlink r:id="Rcfc074b19b934c69">
        <w:r w:rsidRPr="737BBB9A" w:rsidR="335ACDC3">
          <w:rPr>
            <w:rFonts w:ascii="Scala Sans Offc" w:hAnsi="Scala Sans Offc" w:eastAsia="Scala Sans Offc" w:cs="Scala Sans Offc"/>
            <w:i w:val="0"/>
            <w:iCs w:val="0"/>
            <w:noProof w:val="0"/>
            <w:sz w:val="22"/>
            <w:szCs w:val="22"/>
            <w:lang w:val="en-US"/>
          </w:rPr>
          <w:t>Kinley, J. (2020). Marketing Attribution with Markov: How Cloudera uses Markov models to solve the multi-channel attribution problem”</w:t>
        </w:r>
      </w:hyperlink>
    </w:p>
    <w:p w:rsidR="335ACDC3" w:rsidP="737BBB9A" w:rsidRDefault="335ACDC3" w14:paraId="21C025E7" w14:textId="1DAD7B93">
      <w:pPr>
        <w:pStyle w:val="ListParagraph"/>
        <w:numPr>
          <w:ilvl w:val="0"/>
          <w:numId w:val="45"/>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hyperlink r:id="Ra0b5a46d42ff4ae2">
        <w:r w:rsidRPr="737BBB9A" w:rsidR="346AC36F">
          <w:rPr>
            <w:rFonts w:ascii="Scala Sans Offc" w:hAnsi="Scala Sans Offc" w:eastAsia="Scala Sans Offc" w:cs="Scala Sans Offc"/>
            <w:i w:val="0"/>
            <w:iCs w:val="0"/>
            <w:noProof w:val="0"/>
            <w:sz w:val="22"/>
            <w:szCs w:val="22"/>
            <w:lang w:val="en-US"/>
          </w:rPr>
          <w:t>Kinley, J. (2019). Data-Driven Marketing Attribution Custom Attribution with Cooperative Game Theory.</w:t>
        </w:r>
      </w:hyperlink>
      <w:commentRangeEnd w:id="874360210"/>
      <w:r>
        <w:rPr>
          <w:rStyle w:val="CommentReference"/>
        </w:rPr>
        <w:commentReference w:id="874360210"/>
      </w:r>
      <w:r>
        <w:rPr>
          <w:rStyle w:val="CommentReference"/>
        </w:rPr>
      </w:r>
    </w:p>
    <w:p w:rsidR="1407F1A0" w:rsidP="09D4BAFA" w:rsidRDefault="1407F1A0" w14:paraId="3BCC83FD" w14:textId="48172C33">
      <w:pPr>
        <w:pStyle w:val="Normal"/>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08FDE2B8" w:rsidP="09D4BAFA" w:rsidRDefault="08FDE2B8" w14:paraId="0BFF21F2" w14:textId="4797BBC0">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highlight w:val="yellow"/>
          <w:lang w:val="en-US"/>
        </w:rPr>
      </w:pPr>
      <w:r w:rsidRPr="09D4BAFA" w:rsidR="08FDE2B8">
        <w:rPr>
          <w:rFonts w:ascii="Scala Sans Offc" w:hAnsi="Scala Sans Offc" w:eastAsia="Scala Sans Offc" w:cs="Scala Sans Offc"/>
          <w:i w:val="0"/>
          <w:iCs w:val="0"/>
          <w:noProof w:val="0"/>
          <w:sz w:val="22"/>
          <w:szCs w:val="22"/>
          <w:lang w:val="en-US"/>
        </w:rPr>
        <w:t>Preparation for computer labs:</w:t>
      </w:r>
    </w:p>
    <w:p w:rsidR="3CC05DCD" w:rsidP="09D4BAFA" w:rsidRDefault="3CC05DCD" w14:paraId="6A2C1373" w14:textId="746B13DF">
      <w:pPr>
        <w:pStyle w:val="ListParagraph"/>
        <w:numPr>
          <w:ilvl w:val="0"/>
          <w:numId w:val="60"/>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r w:rsidRPr="09D4BAFA" w:rsidR="3CC05DCD">
        <w:rPr>
          <w:rFonts w:ascii="Scala Sans Offc" w:hAnsi="Scala Sans Offc" w:eastAsia="Scala Sans Offc" w:cs="Scala Sans Offc"/>
          <w:i w:val="0"/>
          <w:iCs w:val="0"/>
          <w:noProof w:val="0"/>
          <w:sz w:val="22"/>
          <w:szCs w:val="22"/>
          <w:lang w:val="en-US"/>
        </w:rPr>
        <w:t>Introduction to R</w:t>
      </w:r>
    </w:p>
    <w:p w:rsidR="08FDE2B8" w:rsidP="09D4BAFA" w:rsidRDefault="08FDE2B8" w14:paraId="0F0B5203" w14:textId="5B1558A4">
      <w:pPr>
        <w:pStyle w:val="ListParagraph"/>
        <w:numPr>
          <w:ilvl w:val="0"/>
          <w:numId w:val="50"/>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20ab2b5a270343db">
        <w:r w:rsidRPr="09D4BAFA" w:rsidR="08FDE2B8">
          <w:rPr>
            <w:rFonts w:ascii="Scala Sans Offc" w:hAnsi="Scala Sans Offc" w:eastAsia="Scala Sans Offc" w:cs="Scala Sans Offc"/>
            <w:i w:val="0"/>
            <w:iCs w:val="0"/>
            <w:noProof w:val="0"/>
            <w:sz w:val="22"/>
            <w:szCs w:val="22"/>
            <w:u w:val="none"/>
            <w:lang w:val="en-US"/>
          </w:rPr>
          <w:t>R Guide for NSC Statistics</w:t>
        </w:r>
      </w:hyperlink>
    </w:p>
    <w:p w:rsidR="08FDE2B8" w:rsidP="09D4BAFA" w:rsidRDefault="08FDE2B8" w14:paraId="3A7ED3F2" w14:textId="061AFCA0">
      <w:pPr>
        <w:pStyle w:val="ListParagraph"/>
        <w:numPr>
          <w:ilvl w:val="0"/>
          <w:numId w:val="50"/>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f677e7a2e3f14a85">
        <w:r w:rsidRPr="09D4BAFA" w:rsidR="08FDE2B8">
          <w:rPr>
            <w:rFonts w:ascii="Scala Sans Offc" w:hAnsi="Scala Sans Offc" w:eastAsia="Scala Sans Offc" w:cs="Scala Sans Offc"/>
            <w:i w:val="0"/>
            <w:iCs w:val="0"/>
            <w:noProof w:val="0"/>
            <w:sz w:val="22"/>
            <w:szCs w:val="22"/>
            <w:u w:val="none"/>
            <w:lang w:val="en-US"/>
          </w:rPr>
          <w:t>R for Marketing Students</w:t>
        </w:r>
      </w:hyperlink>
    </w:p>
    <w:p w:rsidR="09D4BAFA" w:rsidP="09D4BAFA" w:rsidRDefault="09D4BAFA" w14:paraId="61D86866" w14:textId="0829E9E9">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09D4BAFA" w:rsidP="09D4BAFA" w:rsidRDefault="09D4BAFA" w14:paraId="5AE2D569" w14:textId="0B66A253">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p>
    <w:p w:rsidR="335ACDC3" w:rsidP="09D4BAFA" w:rsidRDefault="335ACDC3" w14:paraId="659B0F99" w14:textId="12069841">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09D4BAFA" w:rsidR="6D672EF4">
        <w:rPr>
          <w:rFonts w:ascii="Scala Sans Offc" w:hAnsi="Scala Sans Offc" w:eastAsia="Scala Sans Offc" w:cs="Scala Sans Offc"/>
          <w:i w:val="0"/>
          <w:iCs w:val="0"/>
          <w:noProof w:val="0"/>
          <w:sz w:val="22"/>
          <w:szCs w:val="22"/>
          <w:u w:val="single"/>
          <w:lang w:val="en-US"/>
        </w:rPr>
        <w:t>Lecture 3</w:t>
      </w:r>
      <w:r w:rsidRPr="09D4BAFA" w:rsidR="6C6EC1B5">
        <w:rPr>
          <w:rFonts w:ascii="Scala Sans Offc" w:hAnsi="Scala Sans Offc" w:eastAsia="Scala Sans Offc" w:cs="Scala Sans Offc"/>
          <w:i w:val="0"/>
          <w:iCs w:val="0"/>
          <w:noProof w:val="0"/>
          <w:sz w:val="22"/>
          <w:szCs w:val="22"/>
          <w:u w:val="single"/>
          <w:lang w:val="en-US"/>
        </w:rPr>
        <w:t>: Media Mix Modelling</w:t>
      </w:r>
    </w:p>
    <w:p w:rsidR="2250E510" w:rsidP="2250E510" w:rsidRDefault="2250E510" w14:paraId="12B1C52E" w14:textId="14180EC9">
      <w:pPr>
        <w:pStyle w:val="Normal"/>
        <w:spacing w:before="0" w:beforeAutospacing="off" w:after="0" w:afterAutospacing="off"/>
        <w:ind w:left="0"/>
        <w:rPr>
          <w:rFonts w:ascii="Scala Sans Offc" w:hAnsi="Scala Sans Offc" w:eastAsia="Scala Sans Offc" w:cs="Scala Sans Offc"/>
          <w:i w:val="0"/>
          <w:iCs w:val="0"/>
          <w:noProof w:val="0"/>
          <w:sz w:val="22"/>
          <w:szCs w:val="22"/>
          <w:u w:val="none"/>
          <w:lang w:val="en-US"/>
        </w:rPr>
      </w:pPr>
    </w:p>
    <w:p w:rsidR="1407F1A0" w:rsidP="5716DDFA" w:rsidRDefault="1407F1A0" w14:paraId="0EC2FCE1" w14:textId="39555CA6">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5716DDFA" w:rsidR="29EEA801">
        <w:rPr>
          <w:rFonts w:ascii="Scala Sans Offc" w:hAnsi="Scala Sans Offc" w:eastAsia="Scala Sans Offc" w:cs="Scala Sans Offc"/>
          <w:i w:val="0"/>
          <w:iCs w:val="0"/>
          <w:noProof w:val="0"/>
          <w:sz w:val="22"/>
          <w:szCs w:val="22"/>
          <w:u w:val="none"/>
          <w:lang w:val="en-US"/>
        </w:rPr>
        <w:t>Required readings:</w:t>
      </w:r>
    </w:p>
    <w:p w:rsidR="34C30841" w:rsidP="737BBB9A" w:rsidRDefault="34C30841" w14:paraId="1F528660" w14:textId="750C1B86">
      <w:pPr>
        <w:pStyle w:val="ListParagraph"/>
        <w:numPr>
          <w:ilvl w:val="0"/>
          <w:numId w:val="4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r w:rsidRPr="737BBB9A" w:rsidR="34C30841">
        <w:rPr>
          <w:rFonts w:ascii="Scala Sans Offc" w:hAnsi="Scala Sans Offc" w:eastAsia="Scala Sans Offc" w:cs="Scala Sans Offc"/>
          <w:i w:val="0"/>
          <w:iCs w:val="0"/>
          <w:noProof w:val="0"/>
          <w:sz w:val="22"/>
          <w:szCs w:val="22"/>
          <w:u w:val="none"/>
          <w:lang w:val="en-US"/>
        </w:rPr>
        <w:t>Accenture (2018</w:t>
      </w:r>
      <w:r w:rsidRPr="737BBB9A" w:rsidR="34C30841">
        <w:rPr>
          <w:rFonts w:ascii="Scala Sans Offc" w:hAnsi="Scala Sans Offc" w:eastAsia="Scala Sans Offc" w:cs="Scala Sans Offc"/>
          <w:i w:val="0"/>
          <w:iCs w:val="0"/>
          <w:noProof w:val="0"/>
          <w:sz w:val="22"/>
          <w:szCs w:val="22"/>
          <w:u w:val="none"/>
          <w:lang w:val="en-US"/>
        </w:rPr>
        <w:t xml:space="preserve">). </w:t>
      </w:r>
      <w:hyperlink r:id="R9da606ee60804328">
        <w:r w:rsidRPr="737BBB9A" w:rsidR="34C30841">
          <w:rPr>
            <w:rFonts w:ascii="Scala Sans Offc" w:hAnsi="Scala Sans Offc" w:eastAsia="Scala Sans Offc" w:cs="Scala Sans Offc"/>
            <w:i w:val="0"/>
            <w:iCs w:val="0"/>
            <w:noProof w:val="0"/>
            <w:sz w:val="22"/>
            <w:szCs w:val="22"/>
            <w:u w:val="none"/>
            <w:lang w:val="en-US"/>
          </w:rPr>
          <w:t>Exploring</w:t>
        </w:r>
        <w:r w:rsidRPr="737BBB9A" w:rsidR="34C30841">
          <w:rPr>
            <w:rFonts w:ascii="Scala Sans Offc" w:hAnsi="Scala Sans Offc" w:eastAsia="Scala Sans Offc" w:cs="Scala Sans Offc"/>
            <w:i w:val="0"/>
            <w:iCs w:val="0"/>
            <w:noProof w:val="0"/>
            <w:sz w:val="22"/>
            <w:szCs w:val="22"/>
            <w:u w:val="none"/>
            <w:lang w:val="en-US"/>
          </w:rPr>
          <w:t xml:space="preserve"> Granular Data in MMM: Updated Models, Better Insights.</w:t>
        </w:r>
      </w:hyperlink>
      <w:r w:rsidRPr="737BBB9A" w:rsidR="34C30841">
        <w:rPr>
          <w:rFonts w:ascii="Scala Sans Offc" w:hAnsi="Scala Sans Offc" w:eastAsia="Scala Sans Offc" w:cs="Scala Sans Offc"/>
          <w:i w:val="0"/>
          <w:iCs w:val="0"/>
          <w:noProof w:val="0"/>
          <w:sz w:val="22"/>
          <w:szCs w:val="22"/>
          <w:u w:val="none"/>
          <w:lang w:val="en-US"/>
        </w:rPr>
        <w:t xml:space="preserve"> </w:t>
      </w:r>
    </w:p>
    <w:p w:rsidR="34C30841" w:rsidP="09D4BAFA" w:rsidRDefault="34C30841" w14:paraId="787066A3" w14:textId="7E865637">
      <w:pPr>
        <w:pStyle w:val="ListParagraph"/>
        <w:numPr>
          <w:ilvl w:val="0"/>
          <w:numId w:val="4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r w:rsidRPr="09D4BAFA" w:rsidR="75C29092">
        <w:rPr>
          <w:rFonts w:ascii="Scala Sans Offc" w:hAnsi="Scala Sans Offc" w:eastAsia="Scala Sans Offc" w:cs="Scala Sans Offc"/>
          <w:i w:val="0"/>
          <w:iCs w:val="0"/>
          <w:noProof w:val="0"/>
          <w:sz w:val="22"/>
          <w:szCs w:val="22"/>
          <w:u w:val="none"/>
          <w:lang w:val="en-US"/>
        </w:rPr>
        <w:t xml:space="preserve">Amazon (2021b). </w:t>
      </w:r>
      <w:hyperlink r:id="Re3ec9473536a4359">
        <w:r w:rsidRPr="09D4BAFA" w:rsidR="75C29092">
          <w:rPr>
            <w:rFonts w:ascii="Scala Sans Offc" w:hAnsi="Scala Sans Offc" w:eastAsia="Scala Sans Offc" w:cs="Scala Sans Offc"/>
            <w:i w:val="0"/>
            <w:iCs w:val="0"/>
            <w:noProof w:val="0"/>
            <w:sz w:val="22"/>
            <w:szCs w:val="22"/>
            <w:u w:val="none"/>
            <w:lang w:val="en-US"/>
          </w:rPr>
          <w:t>What is a media mix and why is it important?</w:t>
        </w:r>
      </w:hyperlink>
    </w:p>
    <w:p w:rsidR="1EABD341" w:rsidP="09D4BAFA" w:rsidRDefault="1EABD341" w14:paraId="00212087" w14:textId="4C7A8948">
      <w:pPr>
        <w:pStyle w:val="ListParagraph"/>
        <w:numPr>
          <w:ilvl w:val="0"/>
          <w:numId w:val="4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r w:rsidRPr="4DCBB2E3" w:rsidR="1EABD341">
        <w:rPr>
          <w:rFonts w:ascii="Scala Sans Offc" w:hAnsi="Scala Sans Offc" w:eastAsia="Scala Sans Offc" w:cs="Scala Sans Offc"/>
          <w:i w:val="0"/>
          <w:iCs w:val="0"/>
          <w:noProof w:val="0"/>
          <w:sz w:val="22"/>
          <w:szCs w:val="22"/>
          <w:u w:val="none"/>
          <w:lang w:val="en-US"/>
        </w:rPr>
        <w:t xml:space="preserve">Chan &amp; Perry (2017). Challenges And Opportunities </w:t>
      </w:r>
      <w:r w:rsidRPr="4DCBB2E3" w:rsidR="1EABD341">
        <w:rPr>
          <w:rFonts w:ascii="Scala Sans Offc" w:hAnsi="Scala Sans Offc" w:eastAsia="Scala Sans Offc" w:cs="Scala Sans Offc"/>
          <w:i w:val="0"/>
          <w:iCs w:val="0"/>
          <w:noProof w:val="0"/>
          <w:sz w:val="22"/>
          <w:szCs w:val="22"/>
          <w:u w:val="none"/>
          <w:lang w:val="en-US"/>
        </w:rPr>
        <w:t>In</w:t>
      </w:r>
      <w:r w:rsidRPr="4DCBB2E3" w:rsidR="1EABD341">
        <w:rPr>
          <w:rFonts w:ascii="Scala Sans Offc" w:hAnsi="Scala Sans Offc" w:eastAsia="Scala Sans Offc" w:cs="Scala Sans Offc"/>
          <w:i w:val="0"/>
          <w:iCs w:val="0"/>
          <w:noProof w:val="0"/>
          <w:sz w:val="22"/>
          <w:szCs w:val="22"/>
          <w:u w:val="none"/>
          <w:lang w:val="en-US"/>
        </w:rPr>
        <w:t xml:space="preserve"> Media Mix Modeling, Working Paper</w:t>
      </w:r>
    </w:p>
    <w:p w:rsidR="4DCBB2E3" w:rsidP="4DCBB2E3" w:rsidRDefault="4DCBB2E3" w14:paraId="00543A4E" w14:textId="4C400DF8">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p>
    <w:p w:rsidR="2DA37D8B" w:rsidP="4DCBB2E3" w:rsidRDefault="2DA37D8B" w14:paraId="07A268EC" w14:textId="633936F3">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single"/>
          <w:lang w:val="en-US"/>
        </w:rPr>
      </w:pPr>
      <w:r w:rsidRPr="4DCBB2E3" w:rsidR="2DA37D8B">
        <w:rPr>
          <w:rFonts w:ascii="Scala Sans Offc" w:hAnsi="Scala Sans Offc" w:eastAsia="Scala Sans Offc" w:cs="Scala Sans Offc"/>
          <w:i w:val="0"/>
          <w:iCs w:val="0"/>
          <w:noProof w:val="0"/>
          <w:sz w:val="22"/>
          <w:szCs w:val="22"/>
          <w:u w:val="single"/>
          <w:lang w:val="en-US"/>
        </w:rPr>
        <w:t>Lecture 4: Field Experiments</w:t>
      </w:r>
    </w:p>
    <w:p w:rsidR="4DCBB2E3" w:rsidP="4DCBB2E3" w:rsidRDefault="4DCBB2E3" w14:paraId="146F334B" w14:textId="6B3EE204">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single"/>
          <w:lang w:val="en-US"/>
        </w:rPr>
      </w:pPr>
    </w:p>
    <w:p w:rsidR="2DA37D8B" w:rsidP="4DCBB2E3" w:rsidRDefault="2DA37D8B" w14:paraId="0AB54161" w14:textId="5D4FBF96">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r w:rsidRPr="048A3A86" w:rsidR="2DA37D8B">
        <w:rPr>
          <w:rFonts w:ascii="Scala Sans Offc" w:hAnsi="Scala Sans Offc" w:eastAsia="Scala Sans Offc" w:cs="Scala Sans Offc"/>
          <w:i w:val="0"/>
          <w:iCs w:val="0"/>
          <w:noProof w:val="0"/>
          <w:sz w:val="22"/>
          <w:szCs w:val="22"/>
          <w:u w:val="none"/>
          <w:lang w:val="en-US"/>
        </w:rPr>
        <w:t>Required Readings:</w:t>
      </w:r>
    </w:p>
    <w:p w:rsidR="2DA37D8B" w:rsidP="048A3A86" w:rsidRDefault="2DA37D8B" w14:paraId="7037AA0E" w14:textId="04C60D4E">
      <w:pPr>
        <w:pStyle w:val="ListParagraph"/>
        <w:numPr>
          <w:ilvl w:val="0"/>
          <w:numId w:val="6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897c9419904f4227">
        <w:r w:rsidRPr="048A3A86" w:rsidR="2DA37D8B">
          <w:rPr>
            <w:rFonts w:ascii="Scala Sans Offc" w:hAnsi="Scala Sans Offc" w:eastAsia="Scala Sans Offc" w:cs="Scala Sans Offc"/>
            <w:i w:val="0"/>
            <w:iCs w:val="0"/>
            <w:noProof w:val="0"/>
            <w:sz w:val="22"/>
            <w:szCs w:val="22"/>
            <w:u w:val="none"/>
            <w:lang w:val="en-US"/>
          </w:rPr>
          <w:t>FieldExperiments.pdf</w:t>
        </w:r>
      </w:hyperlink>
    </w:p>
    <w:p w:rsidR="7D56F455" w:rsidP="048A3A86" w:rsidRDefault="7D56F455" w14:paraId="1B3FB9D6" w14:textId="78BA6F19">
      <w:pPr>
        <w:pStyle w:val="ListParagraph"/>
        <w:numPr>
          <w:ilvl w:val="0"/>
          <w:numId w:val="6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78195a5fd9e3420d">
        <w:r w:rsidRPr="048A3A86" w:rsidR="7D56F455">
          <w:rPr>
            <w:rFonts w:ascii="Scala Sans Offc" w:hAnsi="Scala Sans Offc" w:eastAsia="Scala Sans Offc" w:cs="Scala Sans Offc"/>
            <w:i w:val="0"/>
            <w:iCs w:val="0"/>
            <w:noProof w:val="0"/>
            <w:sz w:val="22"/>
            <w:szCs w:val="22"/>
            <w:u w:val="none"/>
            <w:lang w:val="en-US"/>
          </w:rPr>
          <w:t>fieldex_analysis.pdf</w:t>
        </w:r>
      </w:hyperlink>
    </w:p>
    <w:p w:rsidR="048A3A86" w:rsidP="048A3A86" w:rsidRDefault="048A3A86" w14:paraId="3CDB676D" w14:textId="6D607209">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p>
    <w:p w:rsidR="3E7E6627" w:rsidP="048A3A86" w:rsidRDefault="3E7E6627" w14:paraId="00BDF586" w14:textId="3C93D826">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r w:rsidRPr="048A3A86" w:rsidR="3E7E6627">
        <w:rPr>
          <w:rFonts w:ascii="Scala Sans Offc" w:hAnsi="Scala Sans Offc" w:eastAsia="Scala Sans Offc" w:cs="Scala Sans Offc"/>
          <w:i w:val="0"/>
          <w:iCs w:val="0"/>
          <w:noProof w:val="0"/>
          <w:sz w:val="22"/>
          <w:szCs w:val="22"/>
          <w:u w:val="none"/>
          <w:lang w:val="en-US"/>
        </w:rPr>
        <w:t>Recommended Readings</w:t>
      </w:r>
      <w:r w:rsidRPr="048A3A86" w:rsidR="298AF4E5">
        <w:rPr>
          <w:rFonts w:ascii="Scala Sans Offc" w:hAnsi="Scala Sans Offc" w:eastAsia="Scala Sans Offc" w:cs="Scala Sans Offc"/>
          <w:i w:val="0"/>
          <w:iCs w:val="0"/>
          <w:noProof w:val="0"/>
          <w:sz w:val="22"/>
          <w:szCs w:val="22"/>
          <w:u w:val="none"/>
          <w:lang w:val="en-US"/>
        </w:rPr>
        <w:t>:</w:t>
      </w:r>
    </w:p>
    <w:p w:rsidR="04000A75" w:rsidP="048A3A86" w:rsidRDefault="04000A75" w14:paraId="7D4E2B9E" w14:textId="1A354E8E">
      <w:pPr>
        <w:pStyle w:val="ListParagraph"/>
        <w:numPr>
          <w:ilvl w:val="0"/>
          <w:numId w:val="67"/>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c7a9a225fe384cb9">
        <w:r w:rsidRPr="048A3A86" w:rsidR="04000A75">
          <w:rPr>
            <w:rFonts w:ascii="Scala Sans Offc" w:hAnsi="Scala Sans Offc" w:eastAsia="Scala Sans Offc" w:cs="Scala Sans Offc"/>
            <w:i w:val="0"/>
            <w:iCs w:val="0"/>
            <w:noProof w:val="0"/>
            <w:sz w:val="22"/>
            <w:szCs w:val="22"/>
            <w:u w:val="none"/>
            <w:lang w:val="en-US"/>
          </w:rPr>
          <w:t>Experiments.pdf</w:t>
        </w:r>
      </w:hyperlink>
    </w:p>
    <w:p w:rsidR="2DA37D8B" w:rsidP="4DCBB2E3" w:rsidRDefault="2DA37D8B" w14:paraId="26E98881" w14:textId="1D0B2FCC">
      <w:pPr>
        <w:pStyle w:val="ListParagraph"/>
        <w:numPr>
          <w:ilvl w:val="0"/>
          <w:numId w:val="67"/>
        </w:numPr>
        <w:bidi w:val="0"/>
        <w:spacing w:before="0" w:beforeAutospacing="off" w:after="0" w:afterAutospacing="off" w:line="259" w:lineRule="auto"/>
        <w:ind w:right="0"/>
        <w:jc w:val="left"/>
        <w:rPr>
          <w:rFonts w:ascii="Scala Sans Offc" w:hAnsi="Scala Sans Offc" w:eastAsia="Scala Sans Offc" w:cs="Scala Sans Offc"/>
          <w:b w:val="0"/>
          <w:bCs w:val="0"/>
          <w:i w:val="0"/>
          <w:iCs w:val="0"/>
          <w:noProof w:val="0"/>
          <w:sz w:val="22"/>
          <w:szCs w:val="22"/>
          <w:u w:val="none"/>
          <w:lang w:val="en-US"/>
        </w:rPr>
      </w:pPr>
      <w:hyperlink r:id="Rd247b6d38c0e45f1">
        <w:r w:rsidRPr="4DCBB2E3" w:rsidR="2DA37D8B">
          <w:rPr>
            <w:rFonts w:ascii="Scala Sans Offc" w:hAnsi="Scala Sans Offc" w:eastAsia="Scala Sans Offc" w:cs="Scala Sans Offc"/>
            <w:b w:val="0"/>
            <w:bCs w:val="0"/>
            <w:i w:val="0"/>
            <w:iCs w:val="0"/>
            <w:noProof w:val="0"/>
            <w:sz w:val="22"/>
            <w:szCs w:val="22"/>
            <w:u w:val="none"/>
            <w:lang w:val="en-US"/>
          </w:rPr>
          <w:t>ANOVA.pdf</w:t>
        </w:r>
      </w:hyperlink>
    </w:p>
    <w:p w:rsidR="4DCBB2E3" w:rsidP="4DCBB2E3" w:rsidRDefault="4DCBB2E3" w14:paraId="73EC4D14" w14:textId="6D1859B9">
      <w:pPr>
        <w:pStyle w:val="Normal"/>
        <w:bidi w:val="0"/>
        <w:spacing w:before="0" w:beforeAutospacing="off" w:after="0" w:afterAutospacing="off" w:line="259" w:lineRule="auto"/>
        <w:ind w:left="0" w:right="0"/>
        <w:jc w:val="left"/>
        <w:rPr>
          <w:rFonts w:ascii="Scala Sans Offc" w:hAnsi="Scala Sans Offc" w:eastAsia="Scala Sans Offc" w:cs="Scala Sans Offc"/>
          <w:i w:val="0"/>
          <w:iCs w:val="0"/>
          <w:noProof w:val="0"/>
          <w:sz w:val="22"/>
          <w:szCs w:val="22"/>
          <w:u w:val="none"/>
          <w:lang w:val="en-US"/>
        </w:rPr>
      </w:pPr>
    </w:p>
    <w:p w:rsidR="1407F1A0" w:rsidP="09D4BAFA" w:rsidRDefault="1407F1A0" w14:paraId="38E76A0B" w14:textId="1740A415">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06E6A8CA" w:rsidP="4DCBB2E3" w:rsidRDefault="06E6A8CA" w14:paraId="5C28BC09" w14:textId="085431E0">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single"/>
          <w:lang w:val="en-US"/>
        </w:rPr>
      </w:pPr>
      <w:r w:rsidRPr="4DCBB2E3" w:rsidR="06E6A8CA">
        <w:rPr>
          <w:rFonts w:ascii="Scala Sans Offc" w:hAnsi="Scala Sans Offc" w:eastAsia="Scala Sans Offc" w:cs="Scala Sans Offc"/>
          <w:i w:val="0"/>
          <w:iCs w:val="0"/>
          <w:noProof w:val="0"/>
          <w:sz w:val="22"/>
          <w:szCs w:val="22"/>
          <w:u w:val="single"/>
          <w:lang w:val="en-US"/>
        </w:rPr>
        <w:t xml:space="preserve">Lecture </w:t>
      </w:r>
      <w:r w:rsidRPr="4DCBB2E3" w:rsidR="745DFA2E">
        <w:rPr>
          <w:rFonts w:ascii="Scala Sans Offc" w:hAnsi="Scala Sans Offc" w:eastAsia="Scala Sans Offc" w:cs="Scala Sans Offc"/>
          <w:i w:val="0"/>
          <w:iCs w:val="0"/>
          <w:noProof w:val="0"/>
          <w:sz w:val="22"/>
          <w:szCs w:val="22"/>
          <w:u w:val="single"/>
          <w:lang w:val="en-US"/>
        </w:rPr>
        <w:t>5</w:t>
      </w:r>
      <w:r w:rsidRPr="4DCBB2E3" w:rsidR="06E6A8CA">
        <w:rPr>
          <w:rFonts w:ascii="Scala Sans Offc" w:hAnsi="Scala Sans Offc" w:eastAsia="Scala Sans Offc" w:cs="Scala Sans Offc"/>
          <w:i w:val="0"/>
          <w:iCs w:val="0"/>
          <w:noProof w:val="0"/>
          <w:sz w:val="22"/>
          <w:szCs w:val="22"/>
          <w:u w:val="single"/>
          <w:lang w:val="en-US"/>
        </w:rPr>
        <w:t>: Incrementality Experiments in Advertising</w:t>
      </w:r>
    </w:p>
    <w:p w:rsidR="09D4BAFA" w:rsidP="09D4BAFA" w:rsidRDefault="09D4BAFA" w14:paraId="5E40DFAC" w14:textId="0C7D4D66">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5C1E479B" w:rsidP="09D4BAFA" w:rsidRDefault="5C1E479B" w14:paraId="4ED7D096" w14:textId="3366E808">
      <w:pPr>
        <w:pStyle w:val="Normal"/>
        <w:bidi w:val="0"/>
        <w:spacing w:before="0" w:beforeAutospacing="off" w:after="0" w:afterAutospacing="off" w:line="259" w:lineRule="auto"/>
        <w:ind w:left="0" w:right="0"/>
        <w:jc w:val="left"/>
        <w:rPr>
          <w:rFonts w:ascii="Scala Sans Offc" w:hAnsi="Scala Sans Offc" w:eastAsia="Scala Sans Offc" w:cs="Scala Sans Offc"/>
          <w:i w:val="0"/>
          <w:iCs w:val="0"/>
          <w:noProof w:val="0"/>
          <w:sz w:val="22"/>
          <w:szCs w:val="22"/>
          <w:lang w:val="en-US"/>
        </w:rPr>
      </w:pPr>
      <w:r w:rsidRPr="09D4BAFA" w:rsidR="5C1E479B">
        <w:rPr>
          <w:rFonts w:ascii="Scala Sans Offc" w:hAnsi="Scala Sans Offc" w:eastAsia="Scala Sans Offc" w:cs="Scala Sans Offc"/>
          <w:i w:val="0"/>
          <w:iCs w:val="0"/>
          <w:noProof w:val="0"/>
          <w:sz w:val="22"/>
          <w:szCs w:val="22"/>
          <w:lang w:val="en-US"/>
        </w:rPr>
        <w:t xml:space="preserve">Required </w:t>
      </w:r>
      <w:r w:rsidRPr="09D4BAFA" w:rsidR="5709ACAB">
        <w:rPr>
          <w:rFonts w:ascii="Scala Sans Offc" w:hAnsi="Scala Sans Offc" w:eastAsia="Scala Sans Offc" w:cs="Scala Sans Offc"/>
          <w:i w:val="0"/>
          <w:iCs w:val="0"/>
          <w:noProof w:val="0"/>
          <w:sz w:val="22"/>
          <w:szCs w:val="22"/>
          <w:lang w:val="en-US"/>
        </w:rPr>
        <w:t>Readings</w:t>
      </w:r>
      <w:r w:rsidRPr="09D4BAFA" w:rsidR="5C1E479B">
        <w:rPr>
          <w:rFonts w:ascii="Scala Sans Offc" w:hAnsi="Scala Sans Offc" w:eastAsia="Scala Sans Offc" w:cs="Scala Sans Offc"/>
          <w:i w:val="0"/>
          <w:iCs w:val="0"/>
          <w:noProof w:val="0"/>
          <w:sz w:val="22"/>
          <w:szCs w:val="22"/>
          <w:lang w:val="en-US"/>
        </w:rPr>
        <w:t>:</w:t>
      </w:r>
    </w:p>
    <w:p w:rsidR="53E9E319" w:rsidP="09D4BAFA" w:rsidRDefault="53E9E319" w14:paraId="080D02EC" w14:textId="11974973">
      <w:pPr>
        <w:pStyle w:val="ListParagraph"/>
        <w:numPr>
          <w:ilvl w:val="0"/>
          <w:numId w:val="51"/>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cccb529d730549a8">
        <w:r w:rsidRPr="09D4BAFA" w:rsidR="53E9E319">
          <w:rPr>
            <w:rFonts w:ascii="Scala Sans Offc" w:hAnsi="Scala Sans Offc" w:eastAsia="Scala Sans Offc" w:cs="Scala Sans Offc"/>
            <w:i w:val="0"/>
            <w:iCs w:val="0"/>
            <w:noProof w:val="0"/>
            <w:sz w:val="22"/>
            <w:szCs w:val="22"/>
            <w:u w:val="none"/>
            <w:lang w:val="en-US"/>
          </w:rPr>
          <w:t>Blake, T., Nosko, C., &amp; Tadelis, S. (2015). Consumer heterogeneity and paid search effectiveness: A large‐scale field experiment. Econometrica, 83(1), 155-174.</w:t>
        </w:r>
      </w:hyperlink>
    </w:p>
    <w:p w:rsidR="53E9E319" w:rsidP="09D4BAFA" w:rsidRDefault="53E9E319" w14:paraId="12C1B90A" w14:textId="63214F22">
      <w:pPr>
        <w:pStyle w:val="ListParagraph"/>
        <w:numPr>
          <w:ilvl w:val="0"/>
          <w:numId w:val="51"/>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20d32c3dfbef4ec9">
        <w:r w:rsidRPr="09D4BAFA" w:rsidR="53E9E319">
          <w:rPr>
            <w:rFonts w:ascii="Scala Sans Offc" w:hAnsi="Scala Sans Offc" w:eastAsia="Scala Sans Offc" w:cs="Scala Sans Offc"/>
            <w:i w:val="0"/>
            <w:iCs w:val="0"/>
            <w:noProof w:val="0"/>
            <w:sz w:val="22"/>
            <w:szCs w:val="22"/>
            <w:u w:val="none"/>
            <w:lang w:val="en-US"/>
          </w:rPr>
          <w:t>Johnson, G. A., Lewis, R. A., &amp; Nubbemeyer, E. I. (2017). Ghost Ads: Improving the Economics of Measuring Online Ad Effectiveness. Journal of Marketing Research, 54(6), 867–884</w:t>
        </w:r>
      </w:hyperlink>
    </w:p>
    <w:p w:rsidR="09D4BAFA" w:rsidP="09D4BAFA" w:rsidRDefault="09D4BAFA" w14:paraId="58FEDC76" w14:textId="732283FF">
      <w:pPr>
        <w:pStyle w:val="Normal"/>
        <w:bidi w:val="0"/>
        <w:spacing w:before="0" w:beforeAutospacing="off" w:after="0" w:afterAutospacing="off" w:line="259" w:lineRule="auto"/>
        <w:ind w:left="0" w:right="0"/>
        <w:jc w:val="left"/>
        <w:rPr>
          <w:rFonts w:ascii="Scala Sans Offc" w:hAnsi="Scala Sans Offc" w:eastAsia="Scala Sans Offc" w:cs="Scala Sans Offc"/>
          <w:i w:val="0"/>
          <w:iCs w:val="0"/>
          <w:noProof w:val="0"/>
          <w:sz w:val="22"/>
          <w:szCs w:val="22"/>
          <w:lang w:val="en-US"/>
        </w:rPr>
      </w:pPr>
    </w:p>
    <w:p w:rsidR="06E6A8CA" w:rsidP="09D4BAFA" w:rsidRDefault="06E6A8CA" w14:paraId="088A328D" w14:textId="3CEE39C1">
      <w:pPr>
        <w:pStyle w:val="Normal"/>
        <w:bidi w:val="0"/>
        <w:spacing w:before="0" w:beforeAutospacing="off" w:after="0" w:afterAutospacing="off" w:line="259" w:lineRule="auto"/>
        <w:ind w:left="0" w:right="0"/>
        <w:jc w:val="left"/>
        <w:rPr>
          <w:rFonts w:ascii="Scala Sans Offc" w:hAnsi="Scala Sans Offc" w:eastAsia="Scala Sans Offc" w:cs="Scala Sans Offc"/>
          <w:i w:val="0"/>
          <w:iCs w:val="0"/>
          <w:noProof w:val="0"/>
          <w:sz w:val="22"/>
          <w:szCs w:val="22"/>
          <w:lang w:val="en-US"/>
        </w:rPr>
      </w:pPr>
      <w:r w:rsidRPr="09D4BAFA" w:rsidR="06E6A8CA">
        <w:rPr>
          <w:rFonts w:ascii="Scala Sans Offc" w:hAnsi="Scala Sans Offc" w:eastAsia="Scala Sans Offc" w:cs="Scala Sans Offc"/>
          <w:i w:val="0"/>
          <w:iCs w:val="0"/>
          <w:noProof w:val="0"/>
          <w:sz w:val="22"/>
          <w:szCs w:val="22"/>
          <w:lang w:val="en-US"/>
        </w:rPr>
        <w:t>Recommended readings:</w:t>
      </w:r>
    </w:p>
    <w:p w:rsidR="51FFEB98" w:rsidP="09D4BAFA" w:rsidRDefault="51FFEB98" w14:paraId="7EA55819" w14:textId="3A735F45">
      <w:pPr>
        <w:pStyle w:val="ListParagraph"/>
        <w:numPr>
          <w:ilvl w:val="0"/>
          <w:numId w:val="51"/>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115ba41475a74b6b">
        <w:r w:rsidRPr="09D4BAFA" w:rsidR="51FFEB98">
          <w:rPr>
            <w:rFonts w:ascii="Scala Sans Offc" w:hAnsi="Scala Sans Offc" w:eastAsia="Scala Sans Offc" w:cs="Scala Sans Offc"/>
            <w:i w:val="0"/>
            <w:iCs w:val="0"/>
            <w:noProof w:val="0"/>
            <w:sz w:val="22"/>
            <w:szCs w:val="22"/>
            <w:u w:val="none"/>
            <w:lang w:val="en-US"/>
          </w:rPr>
          <w:t>Google Case Study (2014). DefShop’s experiment proves that the Google Display Network drives sales and brand awareness.</w:t>
        </w:r>
      </w:hyperlink>
    </w:p>
    <w:p w:rsidR="51FFEB98" w:rsidP="09D4BAFA" w:rsidRDefault="51FFEB98" w14:paraId="75A6473D" w14:textId="73F2E3EB">
      <w:pPr>
        <w:pStyle w:val="ListParagraph"/>
        <w:numPr>
          <w:ilvl w:val="0"/>
          <w:numId w:val="51"/>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462f9eb0914e4594">
        <w:r w:rsidRPr="09D4BAFA" w:rsidR="51FFEB98">
          <w:rPr>
            <w:rFonts w:ascii="Scala Sans Offc" w:hAnsi="Scala Sans Offc" w:eastAsia="Scala Sans Offc" w:cs="Scala Sans Offc"/>
            <w:i w:val="0"/>
            <w:iCs w:val="0"/>
            <w:noProof w:val="0"/>
            <w:sz w:val="22"/>
            <w:szCs w:val="22"/>
            <w:u w:val="none"/>
            <w:lang w:val="en-US"/>
          </w:rPr>
          <w:t>Think with Google (2015). A Revolution in Measuring Ad Effectiveness: Knowing Who Would Have Been Exposed.</w:t>
        </w:r>
      </w:hyperlink>
    </w:p>
    <w:p w:rsidR="51FFEB98" w:rsidP="4DCBB2E3" w:rsidRDefault="51FFEB98" w14:paraId="6C38D126" w14:textId="30DD6280">
      <w:pPr>
        <w:pStyle w:val="ListParagraph"/>
        <w:numPr>
          <w:ilvl w:val="0"/>
          <w:numId w:val="51"/>
        </w:numPr>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u w:val="none"/>
          <w:lang w:val="en-US"/>
        </w:rPr>
      </w:pPr>
      <w:hyperlink r:id="Rf94f593b5c304957">
        <w:r w:rsidRPr="4DCBB2E3" w:rsidR="33CE7FD3">
          <w:rPr>
            <w:rFonts w:ascii="Scala Sans Offc" w:hAnsi="Scala Sans Offc" w:eastAsia="Scala Sans Offc" w:cs="Scala Sans Offc"/>
            <w:i w:val="0"/>
            <w:iCs w:val="0"/>
            <w:noProof w:val="0"/>
            <w:sz w:val="22"/>
            <w:szCs w:val="22"/>
            <w:u w:val="none"/>
            <w:lang w:val="en-US"/>
          </w:rPr>
          <w:t>Coviello, L., Gneezy, U., &amp; Goette, L. (2017). A large-scale field experiment to evaluate the effectiveness of paid search advertising. Working Paper</w:t>
        </w:r>
      </w:hyperlink>
    </w:p>
    <w:p w:rsidR="09D4BAFA" w:rsidP="09D4BAFA" w:rsidRDefault="09D4BAFA" w14:paraId="160F5B3F" w14:textId="0BFEC929">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09D4BAFA" w:rsidP="09D4BAFA" w:rsidRDefault="09D4BAFA" w14:paraId="08129162" w14:textId="0C42958D">
      <w:pPr>
        <w:pStyle w:val="Normal"/>
        <w:bidi w:val="0"/>
        <w:spacing w:before="0" w:beforeAutospacing="off" w:after="0" w:afterAutospacing="off" w:line="259" w:lineRule="auto"/>
        <w:ind w:right="0"/>
        <w:jc w:val="left"/>
        <w:rPr>
          <w:rFonts w:ascii="Scala Sans Offc" w:hAnsi="Scala Sans Offc" w:eastAsia="Scala Sans Offc" w:cs="Scala Sans Offc"/>
          <w:i w:val="0"/>
          <w:iCs w:val="0"/>
          <w:noProof w:val="0"/>
          <w:sz w:val="22"/>
          <w:szCs w:val="22"/>
          <w:lang w:val="en-US"/>
        </w:rPr>
      </w:pPr>
    </w:p>
    <w:p w:rsidR="4DCBB2E3" w:rsidP="4DCBB2E3" w:rsidRDefault="4DCBB2E3" w14:paraId="4365593D" w14:textId="4151F1BD">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p>
    <w:p w:rsidR="4DCBB2E3" w:rsidP="4DCBB2E3" w:rsidRDefault="4DCBB2E3" w14:paraId="00D7B138" w14:textId="59CD0269">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p>
    <w:p w:rsidR="1407F1A0" w:rsidP="048A3A86" w:rsidRDefault="1407F1A0" w14:paraId="1C3889E4" w14:textId="0CB07675">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048A3A86" w:rsidR="479D2FBE">
        <w:rPr>
          <w:rFonts w:ascii="Scala Sans Offc" w:hAnsi="Scala Sans Offc" w:eastAsia="Scala Sans Offc" w:cs="Scala Sans Offc"/>
          <w:i w:val="0"/>
          <w:iCs w:val="0"/>
          <w:noProof w:val="0"/>
          <w:sz w:val="22"/>
          <w:szCs w:val="22"/>
          <w:u w:val="single"/>
          <w:lang w:val="en-US"/>
        </w:rPr>
        <w:t xml:space="preserve">Lecture </w:t>
      </w:r>
      <w:r w:rsidRPr="048A3A86" w:rsidR="55A64CB5">
        <w:rPr>
          <w:rFonts w:ascii="Scala Sans Offc" w:hAnsi="Scala Sans Offc" w:eastAsia="Scala Sans Offc" w:cs="Scala Sans Offc"/>
          <w:i w:val="0"/>
          <w:iCs w:val="0"/>
          <w:noProof w:val="0"/>
          <w:sz w:val="22"/>
          <w:szCs w:val="22"/>
          <w:u w:val="single"/>
          <w:lang w:val="en-US"/>
        </w:rPr>
        <w:t>6</w:t>
      </w:r>
      <w:r w:rsidRPr="048A3A86" w:rsidR="479D2FBE">
        <w:rPr>
          <w:rFonts w:ascii="Scala Sans Offc" w:hAnsi="Scala Sans Offc" w:eastAsia="Scala Sans Offc" w:cs="Scala Sans Offc"/>
          <w:i w:val="0"/>
          <w:iCs w:val="0"/>
          <w:noProof w:val="0"/>
          <w:sz w:val="22"/>
          <w:szCs w:val="22"/>
          <w:u w:val="single"/>
          <w:lang w:val="en-US"/>
        </w:rPr>
        <w:t>: Word of Mouth and Influencers</w:t>
      </w:r>
    </w:p>
    <w:p w:rsidR="09D4BAFA" w:rsidP="09D4BAFA" w:rsidRDefault="09D4BAFA" w14:paraId="548C98A4" w14:textId="772DE30A">
      <w:pPr>
        <w:pStyle w:val="Normal"/>
        <w:spacing w:before="0" w:beforeAutospacing="off" w:after="0" w:afterAutospacing="off"/>
        <w:ind w:left="0"/>
        <w:rPr>
          <w:rFonts w:ascii="Scala Sans Offc" w:hAnsi="Scala Sans Offc" w:eastAsia="Scala Sans Offc" w:cs="Scala Sans Offc"/>
          <w:i w:val="0"/>
          <w:iCs w:val="0"/>
          <w:noProof w:val="0"/>
          <w:sz w:val="22"/>
          <w:szCs w:val="22"/>
          <w:u w:val="none"/>
          <w:lang w:val="en-US"/>
        </w:rPr>
      </w:pPr>
    </w:p>
    <w:p w:rsidR="587943A7" w:rsidP="09D4BAFA" w:rsidRDefault="587943A7" w14:paraId="2B6BC4CC" w14:textId="68308493">
      <w:pPr>
        <w:pStyle w:val="Normal"/>
        <w:spacing w:before="0" w:beforeAutospacing="off" w:after="0" w:afterAutospacing="off"/>
        <w:ind w:left="0"/>
        <w:rPr>
          <w:rFonts w:ascii="Scala Sans Offc" w:hAnsi="Scala Sans Offc" w:eastAsia="Scala Sans Offc" w:cs="Scala Sans Offc"/>
          <w:i w:val="0"/>
          <w:iCs w:val="0"/>
          <w:noProof w:val="0"/>
          <w:sz w:val="22"/>
          <w:szCs w:val="22"/>
          <w:u w:val="single"/>
          <w:lang w:val="en-US"/>
        </w:rPr>
      </w:pPr>
      <w:r w:rsidRPr="09D4BAFA" w:rsidR="587943A7">
        <w:rPr>
          <w:rFonts w:ascii="Scala Sans Offc" w:hAnsi="Scala Sans Offc" w:eastAsia="Scala Sans Offc" w:cs="Scala Sans Offc"/>
          <w:i w:val="0"/>
          <w:iCs w:val="0"/>
          <w:noProof w:val="0"/>
          <w:sz w:val="22"/>
          <w:szCs w:val="22"/>
          <w:u w:val="none"/>
          <w:lang w:val="en-US"/>
        </w:rPr>
        <w:t>Required Reading</w:t>
      </w:r>
      <w:r w:rsidRPr="09D4BAFA" w:rsidR="5BACEA8B">
        <w:rPr>
          <w:rFonts w:ascii="Scala Sans Offc" w:hAnsi="Scala Sans Offc" w:eastAsia="Scala Sans Offc" w:cs="Scala Sans Offc"/>
          <w:i w:val="0"/>
          <w:iCs w:val="0"/>
          <w:noProof w:val="0"/>
          <w:sz w:val="22"/>
          <w:szCs w:val="22"/>
          <w:u w:val="none"/>
          <w:lang w:val="en-US"/>
        </w:rPr>
        <w:t>s</w:t>
      </w:r>
      <w:r w:rsidRPr="09D4BAFA" w:rsidR="587943A7">
        <w:rPr>
          <w:rFonts w:ascii="Scala Sans Offc" w:hAnsi="Scala Sans Offc" w:eastAsia="Scala Sans Offc" w:cs="Scala Sans Offc"/>
          <w:i w:val="0"/>
          <w:iCs w:val="0"/>
          <w:noProof w:val="0"/>
          <w:sz w:val="22"/>
          <w:szCs w:val="22"/>
          <w:u w:val="none"/>
          <w:lang w:val="en-US"/>
        </w:rPr>
        <w:t xml:space="preserve">: </w:t>
      </w:r>
    </w:p>
    <w:p w:rsidR="09D4BAFA" w:rsidP="09D4BAFA" w:rsidRDefault="09D4BAFA" w14:paraId="40FD6553" w14:textId="790AB6BF">
      <w:pPr>
        <w:pStyle w:val="Normal"/>
        <w:spacing w:before="0" w:beforeAutospacing="off" w:after="0" w:afterAutospacing="off"/>
        <w:ind w:left="0"/>
        <w:rPr>
          <w:rFonts w:ascii="Scala Sans Offc" w:hAnsi="Scala Sans Offc" w:eastAsia="Scala Sans Offc" w:cs="Scala Sans Offc"/>
          <w:i w:val="0"/>
          <w:iCs w:val="0"/>
          <w:noProof w:val="0"/>
          <w:sz w:val="22"/>
          <w:szCs w:val="22"/>
          <w:u w:val="none"/>
          <w:lang w:val="en-US"/>
        </w:rPr>
      </w:pPr>
    </w:p>
    <w:p w:rsidR="479D2FBE" w:rsidP="09D4BAFA" w:rsidRDefault="479D2FBE" w14:paraId="0F58FDEA" w14:textId="7DF24D81">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 xml:space="preserve">Huang &amp; </w:t>
      </w:r>
      <w:r w:rsidRPr="09D4BAFA" w:rsidR="479D2FBE">
        <w:rPr>
          <w:rFonts w:ascii="Scala Sans Offc" w:hAnsi="Scala Sans Offc" w:eastAsia="Scala Sans Offc" w:cs="Scala Sans Offc"/>
          <w:i w:val="0"/>
          <w:iCs w:val="0"/>
          <w:noProof w:val="0"/>
          <w:sz w:val="22"/>
          <w:szCs w:val="22"/>
          <w:u w:val="none"/>
          <w:lang w:val="en-US"/>
        </w:rPr>
        <w:t>Mozorov</w:t>
      </w:r>
      <w:r w:rsidRPr="09D4BAFA" w:rsidR="479D2FBE">
        <w:rPr>
          <w:rFonts w:ascii="Scala Sans Offc" w:hAnsi="Scala Sans Offc" w:eastAsia="Scala Sans Offc" w:cs="Scala Sans Offc"/>
          <w:i w:val="0"/>
          <w:iCs w:val="0"/>
          <w:noProof w:val="0"/>
          <w:sz w:val="22"/>
          <w:szCs w:val="22"/>
          <w:u w:val="none"/>
          <w:lang w:val="en-US"/>
        </w:rPr>
        <w:t xml:space="preserve">. (2023). Video advertising by Twitch Influencers. Working </w:t>
      </w:r>
      <w:r w:rsidRPr="09D4BAFA" w:rsidR="479D2FBE">
        <w:rPr>
          <w:rFonts w:ascii="Scala Sans Offc" w:hAnsi="Scala Sans Offc" w:eastAsia="Scala Sans Offc" w:cs="Scala Sans Offc"/>
          <w:i w:val="0"/>
          <w:iCs w:val="0"/>
          <w:noProof w:val="0"/>
          <w:sz w:val="22"/>
          <w:szCs w:val="22"/>
          <w:u w:val="none"/>
          <w:lang w:val="en-US"/>
        </w:rPr>
        <w:t xml:space="preserve">Paper </w:t>
      </w:r>
    </w:p>
    <w:p w:rsidR="479D2FBE" w:rsidP="09D4BAFA" w:rsidRDefault="479D2FBE" w14:paraId="109B9F7B" w14:textId="397C6000">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Tian, Z., Dew, R., Iyengar, R., (2023). Mega or Micro? Influencer Selection Using Follower Elasticity. Journal of Marketing Research</w:t>
      </w:r>
    </w:p>
    <w:p w:rsidR="479D2FBE" w:rsidP="09D4BAFA" w:rsidRDefault="479D2FBE" w14:paraId="26162D56" w14:textId="16AF6577">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 xml:space="preserve">Ershov &amp; Mitchell (2024). "The Effects of Advertising Disclosure Regulations on Social Media: Evidence </w:t>
      </w:r>
      <w:r w:rsidRPr="09D4BAFA" w:rsidR="479D2FBE">
        <w:rPr>
          <w:rFonts w:ascii="Scala Sans Offc" w:hAnsi="Scala Sans Offc" w:eastAsia="Scala Sans Offc" w:cs="Scala Sans Offc"/>
          <w:i w:val="0"/>
          <w:iCs w:val="0"/>
          <w:noProof w:val="0"/>
          <w:sz w:val="22"/>
          <w:szCs w:val="22"/>
          <w:u w:val="none"/>
          <w:lang w:val="en-US"/>
        </w:rPr>
        <w:t>From</w:t>
      </w:r>
      <w:r w:rsidRPr="09D4BAFA" w:rsidR="479D2FBE">
        <w:rPr>
          <w:rFonts w:ascii="Scala Sans Offc" w:hAnsi="Scala Sans Offc" w:eastAsia="Scala Sans Offc" w:cs="Scala Sans Offc"/>
          <w:i w:val="0"/>
          <w:iCs w:val="0"/>
          <w:noProof w:val="0"/>
          <w:sz w:val="22"/>
          <w:szCs w:val="22"/>
          <w:u w:val="none"/>
          <w:lang w:val="en-US"/>
        </w:rPr>
        <w:t xml:space="preserve"> Instagram.</w:t>
      </w:r>
      <w:r w:rsidRPr="09D4BAFA" w:rsidR="479D2FBE">
        <w:rPr>
          <w:rFonts w:ascii="Scala Sans Offc" w:hAnsi="Scala Sans Offc" w:eastAsia="Scala Sans Offc" w:cs="Scala Sans Offc"/>
          <w:i w:val="0"/>
          <w:iCs w:val="0"/>
          <w:noProof w:val="0"/>
          <w:sz w:val="22"/>
          <w:szCs w:val="22"/>
          <w:u w:val="none"/>
          <w:lang w:val="en-US"/>
        </w:rPr>
        <w:t>"  RAND</w:t>
      </w:r>
      <w:r w:rsidRPr="09D4BAFA" w:rsidR="479D2FBE">
        <w:rPr>
          <w:rFonts w:ascii="Scala Sans Offc" w:hAnsi="Scala Sans Offc" w:eastAsia="Scala Sans Offc" w:cs="Scala Sans Offc"/>
          <w:i w:val="0"/>
          <w:iCs w:val="0"/>
          <w:noProof w:val="0"/>
          <w:sz w:val="22"/>
          <w:szCs w:val="22"/>
          <w:u w:val="none"/>
          <w:lang w:val="en-US"/>
        </w:rPr>
        <w:t xml:space="preserve"> Journal of Economics</w:t>
      </w:r>
    </w:p>
    <w:p w:rsidR="479D2FBE" w:rsidP="09D4BAFA" w:rsidRDefault="479D2FBE" w14:paraId="47489E42" w14:textId="553685CE">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 xml:space="preserve">Seiler, Yao &amp; Wang (2018). Does Online Word-of-Mouth Increase Demand? (and </w:t>
      </w:r>
      <w:r w:rsidRPr="09D4BAFA" w:rsidR="479D2FBE">
        <w:rPr>
          <w:rFonts w:ascii="Scala Sans Offc" w:hAnsi="Scala Sans Offc" w:eastAsia="Scala Sans Offc" w:cs="Scala Sans Offc"/>
          <w:i w:val="0"/>
          <w:iCs w:val="0"/>
          <w:noProof w:val="0"/>
          <w:sz w:val="22"/>
          <w:szCs w:val="22"/>
          <w:u w:val="none"/>
          <w:lang w:val="en-US"/>
        </w:rPr>
        <w:t>How</w:t>
      </w:r>
      <w:r w:rsidRPr="09D4BAFA" w:rsidR="479D2FBE">
        <w:rPr>
          <w:rFonts w:ascii="Scala Sans Offc" w:hAnsi="Scala Sans Offc" w:eastAsia="Scala Sans Offc" w:cs="Scala Sans Offc"/>
          <w:i w:val="0"/>
          <w:iCs w:val="0"/>
          <w:noProof w:val="0"/>
          <w:sz w:val="22"/>
          <w:szCs w:val="22"/>
          <w:u w:val="none"/>
          <w:lang w:val="en-US"/>
        </w:rPr>
        <w:t>?) Evidence from a Natural Experiment? Marketing Science</w:t>
      </w:r>
    </w:p>
    <w:p w:rsidR="09D4BAFA" w:rsidP="09D4BAFA" w:rsidRDefault="09D4BAFA" w14:paraId="6C783825" w14:textId="0DBBEC55">
      <w:pPr>
        <w:pStyle w:val="Normal"/>
        <w:spacing w:before="0" w:beforeAutospacing="off" w:after="0" w:afterAutospacing="off"/>
        <w:rPr>
          <w:rFonts w:ascii="Scala Sans Offc" w:hAnsi="Scala Sans Offc" w:eastAsia="Scala Sans Offc" w:cs="Scala Sans Offc"/>
          <w:i w:val="0"/>
          <w:iCs w:val="0"/>
          <w:noProof w:val="0"/>
          <w:sz w:val="22"/>
          <w:szCs w:val="22"/>
          <w:u w:val="none"/>
          <w:lang w:val="en-US"/>
        </w:rPr>
      </w:pPr>
    </w:p>
    <w:p w:rsidR="09D4BAFA" w:rsidP="09D4BAFA" w:rsidRDefault="09D4BAFA" w14:paraId="7193135C" w14:textId="21C3CDCB">
      <w:pPr>
        <w:pStyle w:val="Normal"/>
        <w:spacing w:before="0" w:beforeAutospacing="off" w:after="0" w:afterAutospacing="off"/>
        <w:rPr>
          <w:rFonts w:ascii="Scala Sans Offc" w:hAnsi="Scala Sans Offc" w:eastAsia="Scala Sans Offc" w:cs="Scala Sans Offc"/>
          <w:i w:val="0"/>
          <w:iCs w:val="0"/>
          <w:noProof w:val="0"/>
          <w:sz w:val="22"/>
          <w:szCs w:val="22"/>
          <w:u w:val="none"/>
          <w:lang w:val="en-US"/>
        </w:rPr>
      </w:pPr>
    </w:p>
    <w:p w:rsidR="24902CF0" w:rsidP="09D4BAFA" w:rsidRDefault="24902CF0" w14:paraId="6A1FDDC7" w14:textId="16AF2ABB">
      <w:pPr>
        <w:pStyle w:val="Normal"/>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24902CF0">
        <w:rPr>
          <w:rFonts w:ascii="Scala Sans Offc" w:hAnsi="Scala Sans Offc" w:eastAsia="Scala Sans Offc" w:cs="Scala Sans Offc"/>
          <w:i w:val="0"/>
          <w:iCs w:val="0"/>
          <w:noProof w:val="0"/>
          <w:sz w:val="22"/>
          <w:szCs w:val="22"/>
          <w:u w:val="none"/>
          <w:lang w:val="en-US"/>
        </w:rPr>
        <w:t>Recommended Reading</w:t>
      </w:r>
      <w:r w:rsidRPr="09D4BAFA" w:rsidR="072263DC">
        <w:rPr>
          <w:rFonts w:ascii="Scala Sans Offc" w:hAnsi="Scala Sans Offc" w:eastAsia="Scala Sans Offc" w:cs="Scala Sans Offc"/>
          <w:i w:val="0"/>
          <w:iCs w:val="0"/>
          <w:noProof w:val="0"/>
          <w:sz w:val="22"/>
          <w:szCs w:val="22"/>
          <w:u w:val="none"/>
          <w:lang w:val="en-US"/>
        </w:rPr>
        <w:t>s</w:t>
      </w:r>
      <w:r w:rsidRPr="09D4BAFA" w:rsidR="24902CF0">
        <w:rPr>
          <w:rFonts w:ascii="Scala Sans Offc" w:hAnsi="Scala Sans Offc" w:eastAsia="Scala Sans Offc" w:cs="Scala Sans Offc"/>
          <w:i w:val="0"/>
          <w:iCs w:val="0"/>
          <w:noProof w:val="0"/>
          <w:sz w:val="22"/>
          <w:szCs w:val="22"/>
          <w:u w:val="none"/>
          <w:lang w:val="en-US"/>
        </w:rPr>
        <w:t xml:space="preserve">: </w:t>
      </w:r>
    </w:p>
    <w:p w:rsidR="479D2FBE" w:rsidP="09D4BAFA" w:rsidRDefault="479D2FBE" w14:paraId="29F302D2" w14:textId="4C236C5D">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Ershov, He &amp; Seiler (2024). How Much Influencer Marketing is Undisclosed? Evidence from Twitter</w:t>
      </w:r>
      <w:r w:rsidRPr="09D4BAFA" w:rsidR="1439E1B5">
        <w:rPr>
          <w:rFonts w:ascii="Scala Sans Offc" w:hAnsi="Scala Sans Offc" w:eastAsia="Scala Sans Offc" w:cs="Scala Sans Offc"/>
          <w:i w:val="0"/>
          <w:iCs w:val="0"/>
          <w:noProof w:val="0"/>
          <w:sz w:val="22"/>
          <w:szCs w:val="22"/>
          <w:u w:val="none"/>
          <w:lang w:val="en-US"/>
        </w:rPr>
        <w:t>. Working Paper</w:t>
      </w:r>
    </w:p>
    <w:p w:rsidR="1439E1B5" w:rsidP="09D4BAFA" w:rsidRDefault="1439E1B5" w14:paraId="79F98B2D" w14:textId="7464CE33">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1439E1B5">
        <w:rPr>
          <w:rFonts w:ascii="Scala Sans Offc" w:hAnsi="Scala Sans Offc" w:eastAsia="Scala Sans Offc" w:cs="Scala Sans Offc"/>
          <w:i w:val="0"/>
          <w:iCs w:val="0"/>
          <w:noProof w:val="0"/>
          <w:sz w:val="22"/>
          <w:szCs w:val="22"/>
          <w:u w:val="none"/>
          <w:lang w:val="en-US"/>
        </w:rPr>
        <w:t>Chintagunta, P. K., Gopinath, S., &amp; Venkataraman, S. (2010). The effects of online user reviews on movie box office performance: Accounting for sequential rollout and aggregation across local markets. Marketing science, 29(5), 944-957.</w:t>
      </w:r>
    </w:p>
    <w:p w:rsidR="479D2FBE" w:rsidP="09D4BAFA" w:rsidRDefault="479D2FBE" w14:paraId="7180D865" w14:textId="6BD28EC8">
      <w:pPr>
        <w:pStyle w:val="ListParagraph"/>
        <w:numPr>
          <w:ilvl w:val="0"/>
          <w:numId w:val="61"/>
        </w:numPr>
        <w:spacing w:before="0" w:beforeAutospacing="off" w:after="0" w:afterAutospacing="off"/>
        <w:rPr>
          <w:rFonts w:ascii="Scala Sans Offc" w:hAnsi="Scala Sans Offc" w:eastAsia="Scala Sans Offc" w:cs="Scala Sans Offc"/>
          <w:i w:val="0"/>
          <w:iCs w:val="0"/>
          <w:noProof w:val="0"/>
          <w:sz w:val="22"/>
          <w:szCs w:val="22"/>
          <w:u w:val="none"/>
          <w:lang w:val="en-US"/>
        </w:rPr>
      </w:pPr>
      <w:r w:rsidRPr="09D4BAFA" w:rsidR="479D2FBE">
        <w:rPr>
          <w:rFonts w:ascii="Scala Sans Offc" w:hAnsi="Scala Sans Offc" w:eastAsia="Scala Sans Offc" w:cs="Scala Sans Offc"/>
          <w:i w:val="0"/>
          <w:iCs w:val="0"/>
          <w:noProof w:val="0"/>
          <w:sz w:val="22"/>
          <w:szCs w:val="22"/>
          <w:u w:val="none"/>
          <w:lang w:val="en-US"/>
        </w:rPr>
        <w:t xml:space="preserve">Li, </w:t>
      </w:r>
      <w:r w:rsidRPr="09D4BAFA" w:rsidR="479D2FBE">
        <w:rPr>
          <w:rFonts w:ascii="Scala Sans Offc" w:hAnsi="Scala Sans Offc" w:eastAsia="Scala Sans Offc" w:cs="Scala Sans Offc"/>
          <w:i w:val="0"/>
          <w:iCs w:val="0"/>
          <w:noProof w:val="0"/>
          <w:sz w:val="22"/>
          <w:szCs w:val="22"/>
          <w:u w:val="none"/>
          <w:lang w:val="en-US"/>
        </w:rPr>
        <w:t>Haviv</w:t>
      </w:r>
      <w:r w:rsidRPr="09D4BAFA" w:rsidR="479D2FBE">
        <w:rPr>
          <w:rFonts w:ascii="Scala Sans Offc" w:hAnsi="Scala Sans Offc" w:eastAsia="Scala Sans Offc" w:cs="Scala Sans Offc"/>
          <w:i w:val="0"/>
          <w:iCs w:val="0"/>
          <w:noProof w:val="0"/>
          <w:sz w:val="22"/>
          <w:szCs w:val="22"/>
          <w:u w:val="none"/>
          <w:lang w:val="en-US"/>
        </w:rPr>
        <w:t xml:space="preserve"> and Lovett. (2024) Opposing Influences of YouTube Influencers: Purchase and Usage Effects in the Video Game Industry</w:t>
      </w:r>
    </w:p>
    <w:p w:rsidR="2250E510" w:rsidP="2250E510" w:rsidRDefault="2250E510" w14:paraId="340BDDB4" w14:textId="089DB0D1">
      <w:pPr>
        <w:pStyle w:val="Normal"/>
        <w:bidi w:val="0"/>
        <w:spacing w:before="0" w:beforeAutospacing="off" w:after="0" w:afterAutospacing="off" w:line="259" w:lineRule="auto"/>
        <w:ind w:left="0" w:right="0"/>
        <w:jc w:val="left"/>
        <w:rPr>
          <w:rFonts w:ascii="Scala Sans Offc" w:hAnsi="Scala Sans Offc" w:eastAsia="Scala Sans Offc" w:cs="Scala Sans Offc"/>
          <w:i w:val="0"/>
          <w:iCs w:val="0"/>
          <w:noProof w:val="0"/>
          <w:sz w:val="22"/>
          <w:szCs w:val="22"/>
          <w:u w:val="none"/>
          <w:lang w:val="en-US"/>
        </w:rPr>
      </w:pPr>
    </w:p>
    <w:p w:rsidR="6DEAC0A7" w:rsidP="09D4BAFA" w:rsidRDefault="6DEAC0A7" w14:paraId="06E58BE3" w14:textId="434E7B23">
      <w:pPr>
        <w:pStyle w:val="Normal"/>
        <w:spacing w:before="0" w:beforeAutospacing="off" w:after="0" w:afterAutospacing="off"/>
        <w:rPr>
          <w:rFonts w:ascii="Scala Sans Offc" w:hAnsi="Scala Sans Offc" w:eastAsia="Scala Sans Offc" w:cs="Scala Sans Offc"/>
          <w:sz w:val="22"/>
          <w:szCs w:val="22"/>
          <w:u w:val="single"/>
        </w:rPr>
      </w:pPr>
      <w:r w:rsidRPr="4DCBB2E3" w:rsidR="6DEAC0A7">
        <w:rPr>
          <w:rFonts w:ascii="Scala Sans Offc" w:hAnsi="Scala Sans Offc" w:eastAsia="Scala Sans Offc" w:cs="Scala Sans Offc"/>
          <w:sz w:val="22"/>
          <w:szCs w:val="22"/>
          <w:u w:val="single"/>
        </w:rPr>
        <w:t xml:space="preserve">Lecture </w:t>
      </w:r>
      <w:r w:rsidRPr="4DCBB2E3" w:rsidR="7E32E1B1">
        <w:rPr>
          <w:rFonts w:ascii="Scala Sans Offc" w:hAnsi="Scala Sans Offc" w:eastAsia="Scala Sans Offc" w:cs="Scala Sans Offc"/>
          <w:sz w:val="22"/>
          <w:szCs w:val="22"/>
          <w:u w:val="single"/>
        </w:rPr>
        <w:t>7</w:t>
      </w:r>
      <w:r w:rsidRPr="4DCBB2E3" w:rsidR="6DEAC0A7">
        <w:rPr>
          <w:rFonts w:ascii="Scala Sans Offc" w:hAnsi="Scala Sans Offc" w:eastAsia="Scala Sans Offc" w:cs="Scala Sans Offc"/>
          <w:sz w:val="22"/>
          <w:szCs w:val="22"/>
          <w:u w:val="single"/>
        </w:rPr>
        <w:t>: Online Reputation</w:t>
      </w:r>
    </w:p>
    <w:p w:rsidR="09D4BAFA" w:rsidP="09D4BAFA" w:rsidRDefault="09D4BAFA" w14:paraId="6F8B21B2" w14:textId="63D13C37">
      <w:pPr>
        <w:pStyle w:val="Normal"/>
        <w:spacing w:before="0" w:beforeAutospacing="off" w:after="0" w:afterAutospacing="off"/>
        <w:rPr>
          <w:rFonts w:ascii="Scala Sans Offc" w:hAnsi="Scala Sans Offc" w:eastAsia="Scala Sans Offc" w:cs="Scala Sans Offc"/>
          <w:sz w:val="22"/>
          <w:szCs w:val="22"/>
        </w:rPr>
      </w:pPr>
    </w:p>
    <w:p w:rsidR="6DEAC0A7" w:rsidP="09D4BAFA" w:rsidRDefault="6DEAC0A7" w14:paraId="2E89CE1D" w14:textId="519B5904">
      <w:pPr>
        <w:pStyle w:val="Normal"/>
        <w:spacing w:before="0" w:beforeAutospacing="off" w:after="0" w:afterAutospacing="off"/>
        <w:rPr>
          <w:rFonts w:ascii="Scala Sans Offc" w:hAnsi="Scala Sans Offc" w:eastAsia="Scala Sans Offc" w:cs="Scala Sans Offc"/>
          <w:sz w:val="22"/>
          <w:szCs w:val="22"/>
        </w:rPr>
      </w:pPr>
      <w:r w:rsidRPr="09D4BAFA" w:rsidR="6DEAC0A7">
        <w:rPr>
          <w:rFonts w:ascii="Scala Sans Offc" w:hAnsi="Scala Sans Offc" w:eastAsia="Scala Sans Offc" w:cs="Scala Sans Offc"/>
          <w:sz w:val="22"/>
          <w:szCs w:val="22"/>
        </w:rPr>
        <w:t>Required Readings</w:t>
      </w:r>
    </w:p>
    <w:p w:rsidR="40F15D67" w:rsidP="09D4BAFA" w:rsidRDefault="40F15D67" w14:paraId="08036AF2" w14:textId="40E4D0DC">
      <w:pPr>
        <w:pStyle w:val="ListParagraph"/>
        <w:numPr>
          <w:ilvl w:val="0"/>
          <w:numId w:val="62"/>
        </w:numPr>
        <w:spacing w:before="0" w:beforeAutospacing="off" w:after="0" w:afterAutospacing="off"/>
        <w:rPr>
          <w:rFonts w:ascii="Scala Sans Offc" w:hAnsi="Scala Sans Offc" w:eastAsia="Scala Sans Offc" w:cs="Scala Sans Offc"/>
          <w:sz w:val="22"/>
          <w:szCs w:val="22"/>
        </w:rPr>
      </w:pPr>
      <w:r w:rsidRPr="09D4BAFA" w:rsidR="40F15D67">
        <w:rPr>
          <w:rFonts w:ascii="Scala Sans Offc" w:hAnsi="Scala Sans Offc" w:eastAsia="Scala Sans Offc" w:cs="Scala Sans Offc"/>
          <w:sz w:val="22"/>
          <w:szCs w:val="22"/>
        </w:rPr>
        <w:t>Luca, M. (2016). Reviews, reputation, and revenue: The case of Yelp. com. Com (March 15, 2016). Harvard Business School NOM Unit Working Paper, (12-016</w:t>
      </w:r>
      <w:r w:rsidRPr="09D4BAFA" w:rsidR="24442D9E">
        <w:rPr>
          <w:rFonts w:ascii="Scala Sans Offc" w:hAnsi="Scala Sans Offc" w:eastAsia="Scala Sans Offc" w:cs="Scala Sans Offc"/>
          <w:sz w:val="22"/>
          <w:szCs w:val="22"/>
        </w:rPr>
        <w:t>).</w:t>
      </w:r>
    </w:p>
    <w:p w:rsidR="40F15D67" w:rsidP="09D4BAFA" w:rsidRDefault="40F15D67" w14:paraId="472763E7" w14:textId="77650326">
      <w:pPr>
        <w:pStyle w:val="ListParagraph"/>
        <w:numPr>
          <w:ilvl w:val="0"/>
          <w:numId w:val="62"/>
        </w:numPr>
        <w:spacing w:before="0" w:beforeAutospacing="off" w:after="0" w:afterAutospacing="off"/>
        <w:rPr>
          <w:rFonts w:ascii="Scala Sans Offc" w:hAnsi="Scala Sans Offc" w:eastAsia="Scala Sans Offc" w:cs="Scala Sans Offc"/>
          <w:sz w:val="22"/>
          <w:szCs w:val="22"/>
        </w:rPr>
      </w:pPr>
      <w:r w:rsidRPr="09D4BAFA" w:rsidR="40F15D67">
        <w:rPr>
          <w:rFonts w:ascii="Scala Sans Offc" w:hAnsi="Scala Sans Offc" w:eastAsia="Scala Sans Offc" w:cs="Scala Sans Offc"/>
          <w:sz w:val="22"/>
          <w:szCs w:val="22"/>
        </w:rPr>
        <w:t>Proserpio</w:t>
      </w:r>
      <w:r w:rsidRPr="09D4BAFA" w:rsidR="40F15D67">
        <w:rPr>
          <w:rFonts w:ascii="Scala Sans Offc" w:hAnsi="Scala Sans Offc" w:eastAsia="Scala Sans Offc" w:cs="Scala Sans Offc"/>
          <w:sz w:val="22"/>
          <w:szCs w:val="22"/>
        </w:rPr>
        <w:t>, D., &amp; Zervas, G. (2017). Online reputation management: Estimating the impact of management responses on consumer reviews. Marketing Science, 36(5), 645-665.</w:t>
      </w:r>
    </w:p>
    <w:p w:rsidR="2881F9A7" w:rsidP="09D4BAFA" w:rsidRDefault="2881F9A7" w14:paraId="44796C85" w14:textId="037D40B7">
      <w:pPr>
        <w:pStyle w:val="ListParagraph"/>
        <w:numPr>
          <w:ilvl w:val="0"/>
          <w:numId w:val="62"/>
        </w:numPr>
        <w:spacing w:before="0" w:beforeAutospacing="off" w:after="0" w:afterAutospacing="off"/>
        <w:rPr>
          <w:rFonts w:ascii="Scala Sans Offc" w:hAnsi="Scala Sans Offc" w:eastAsia="Scala Sans Offc" w:cs="Scala Sans Offc"/>
          <w:sz w:val="22"/>
          <w:szCs w:val="22"/>
        </w:rPr>
      </w:pPr>
      <w:r w:rsidRPr="09D4BAFA" w:rsidR="2881F9A7">
        <w:rPr>
          <w:rFonts w:ascii="Scala Sans Offc" w:hAnsi="Scala Sans Offc" w:eastAsia="Scala Sans Offc" w:cs="Scala Sans Offc"/>
          <w:sz w:val="22"/>
          <w:szCs w:val="22"/>
        </w:rPr>
        <w:t xml:space="preserve">Fradkin, A., &amp; Holtz, D. (2023). Do incentives to review help the market? Evidence from a field experiment on Airbnb. Marketing Science, 42(5), 853-865. </w:t>
      </w:r>
    </w:p>
    <w:p w:rsidR="2881F9A7" w:rsidP="09D4BAFA" w:rsidRDefault="2881F9A7" w14:paraId="5B73EC66" w14:textId="135AABC5">
      <w:pPr>
        <w:pStyle w:val="ListParagraph"/>
        <w:numPr>
          <w:ilvl w:val="0"/>
          <w:numId w:val="62"/>
        </w:numPr>
        <w:spacing w:before="0" w:beforeAutospacing="off" w:after="0" w:afterAutospacing="off"/>
        <w:rPr>
          <w:rFonts w:ascii="Scala Sans Offc" w:hAnsi="Scala Sans Offc" w:eastAsia="Scala Sans Offc" w:cs="Scala Sans Offc"/>
          <w:sz w:val="22"/>
          <w:szCs w:val="22"/>
        </w:rPr>
      </w:pPr>
      <w:r w:rsidRPr="09D4BAFA" w:rsidR="2881F9A7">
        <w:rPr>
          <w:rFonts w:ascii="Scala Sans Offc" w:hAnsi="Scala Sans Offc" w:eastAsia="Scala Sans Offc" w:cs="Scala Sans Offc"/>
          <w:sz w:val="22"/>
          <w:szCs w:val="22"/>
        </w:rPr>
        <w:t>Mayzlin</w:t>
      </w:r>
      <w:r w:rsidRPr="09D4BAFA" w:rsidR="2881F9A7">
        <w:rPr>
          <w:rFonts w:ascii="Scala Sans Offc" w:hAnsi="Scala Sans Offc" w:eastAsia="Scala Sans Offc" w:cs="Scala Sans Offc"/>
          <w:sz w:val="22"/>
          <w:szCs w:val="22"/>
        </w:rPr>
        <w:t>, D., Dover, Y., &amp; Chevalier, J. (2014). Promotional reviews: An empirical investigation of online review manipulation. American Economic Review, 104(8), 2421-2455.</w:t>
      </w:r>
    </w:p>
    <w:p w:rsidR="09D4BAFA" w:rsidP="09D4BAFA" w:rsidRDefault="09D4BAFA" w14:paraId="01E1E336" w14:textId="7B61FC58">
      <w:pPr>
        <w:pStyle w:val="Normal"/>
        <w:spacing w:before="0" w:beforeAutospacing="off" w:after="0" w:afterAutospacing="off"/>
        <w:rPr>
          <w:rFonts w:ascii="Scala Sans Offc" w:hAnsi="Scala Sans Offc" w:eastAsia="Scala Sans Offc" w:cs="Scala Sans Offc"/>
          <w:sz w:val="22"/>
          <w:szCs w:val="22"/>
        </w:rPr>
      </w:pPr>
    </w:p>
    <w:p w:rsidR="6DEAC0A7" w:rsidP="09D4BAFA" w:rsidRDefault="6DEAC0A7" w14:paraId="283DAE4C" w14:textId="137011E7">
      <w:pPr>
        <w:pStyle w:val="Normal"/>
        <w:spacing w:before="0" w:beforeAutospacing="off" w:after="0" w:afterAutospacing="off"/>
        <w:rPr>
          <w:rFonts w:ascii="Scala Sans Offc" w:hAnsi="Scala Sans Offc" w:eastAsia="Scala Sans Offc" w:cs="Scala Sans Offc"/>
          <w:sz w:val="22"/>
          <w:szCs w:val="22"/>
        </w:rPr>
      </w:pPr>
      <w:r w:rsidRPr="09D4BAFA" w:rsidR="6DEAC0A7">
        <w:rPr>
          <w:rFonts w:ascii="Scala Sans Offc" w:hAnsi="Scala Sans Offc" w:eastAsia="Scala Sans Offc" w:cs="Scala Sans Offc"/>
          <w:sz w:val="22"/>
          <w:szCs w:val="22"/>
        </w:rPr>
        <w:t>Recommended Reading:</w:t>
      </w:r>
    </w:p>
    <w:p w:rsidR="5C6FC9CC" w:rsidP="09D4BAFA" w:rsidRDefault="5C6FC9CC" w14:paraId="0F0D87C1" w14:textId="3E373AAD">
      <w:pPr>
        <w:pStyle w:val="ListParagraph"/>
        <w:numPr>
          <w:ilvl w:val="0"/>
          <w:numId w:val="63"/>
        </w:numPr>
        <w:spacing w:before="0" w:beforeAutospacing="off" w:after="0" w:afterAutospacing="off"/>
        <w:rPr>
          <w:rFonts w:ascii="Scala Sans Offc" w:hAnsi="Scala Sans Offc" w:eastAsia="Scala Sans Offc" w:cs="Scala Sans Offc"/>
          <w:sz w:val="22"/>
          <w:szCs w:val="22"/>
        </w:rPr>
      </w:pPr>
      <w:r w:rsidRPr="09D4BAFA" w:rsidR="5C6FC9CC">
        <w:rPr>
          <w:rFonts w:ascii="Scala Sans Offc" w:hAnsi="Scala Sans Offc" w:eastAsia="Scala Sans Offc" w:cs="Scala Sans Offc"/>
          <w:sz w:val="22"/>
          <w:szCs w:val="22"/>
        </w:rPr>
        <w:t xml:space="preserve">He, S., Hollenbeck, B., &amp; </w:t>
      </w:r>
      <w:r w:rsidRPr="09D4BAFA" w:rsidR="5C6FC9CC">
        <w:rPr>
          <w:rFonts w:ascii="Scala Sans Offc" w:hAnsi="Scala Sans Offc" w:eastAsia="Scala Sans Offc" w:cs="Scala Sans Offc"/>
          <w:sz w:val="22"/>
          <w:szCs w:val="22"/>
        </w:rPr>
        <w:t>Proserpio</w:t>
      </w:r>
      <w:r w:rsidRPr="09D4BAFA" w:rsidR="5C6FC9CC">
        <w:rPr>
          <w:rFonts w:ascii="Scala Sans Offc" w:hAnsi="Scala Sans Offc" w:eastAsia="Scala Sans Offc" w:cs="Scala Sans Offc"/>
          <w:sz w:val="22"/>
          <w:szCs w:val="22"/>
        </w:rPr>
        <w:t>, D. (2022). The market for fake reviews. Marketing Science, 41(5), 896-921.</w:t>
      </w:r>
    </w:p>
    <w:p w:rsidR="09D4BAFA" w:rsidP="09D4BAFA" w:rsidRDefault="09D4BAFA" w14:paraId="297CCB54" w14:textId="565D2EC6">
      <w:pPr>
        <w:pStyle w:val="Normal"/>
        <w:spacing w:before="0" w:beforeAutospacing="off" w:after="0" w:afterAutospacing="off"/>
        <w:rPr>
          <w:rFonts w:ascii="Scala Sans Offc" w:hAnsi="Scala Sans Offc" w:eastAsia="Scala Sans Offc" w:cs="Scala Sans Offc"/>
          <w:sz w:val="22"/>
          <w:szCs w:val="22"/>
        </w:rPr>
      </w:pPr>
    </w:p>
    <w:p w:rsidR="6DEAC0A7" w:rsidP="09D4BAFA" w:rsidRDefault="6DEAC0A7" w14:paraId="75D06596" w14:textId="2A895A44">
      <w:pPr>
        <w:pStyle w:val="Normal"/>
        <w:spacing w:before="0" w:beforeAutospacing="off" w:after="0" w:afterAutospacing="off"/>
        <w:rPr>
          <w:rFonts w:ascii="Scala Sans Offc" w:hAnsi="Scala Sans Offc" w:eastAsia="Scala Sans Offc" w:cs="Scala Sans Offc"/>
          <w:sz w:val="22"/>
          <w:szCs w:val="22"/>
        </w:rPr>
      </w:pPr>
      <w:r w:rsidRPr="09D4BAFA" w:rsidR="6DEAC0A7">
        <w:rPr>
          <w:rFonts w:ascii="Scala Sans Offc" w:hAnsi="Scala Sans Offc" w:eastAsia="Scala Sans Offc" w:cs="Scala Sans Offc"/>
          <w:sz w:val="22"/>
          <w:szCs w:val="22"/>
        </w:rPr>
        <w:t xml:space="preserve">Extra Reading on </w:t>
      </w:r>
      <w:r w:rsidRPr="09D4BAFA" w:rsidR="6DEAC0A7">
        <w:rPr>
          <w:rFonts w:ascii="Scala Sans Offc" w:hAnsi="Scala Sans Offc" w:eastAsia="Scala Sans Offc" w:cs="Scala Sans Offc"/>
          <w:sz w:val="22"/>
          <w:szCs w:val="22"/>
        </w:rPr>
        <w:t>Methodologies</w:t>
      </w:r>
      <w:r w:rsidRPr="09D4BAFA" w:rsidR="6DEAC0A7">
        <w:rPr>
          <w:rFonts w:ascii="Scala Sans Offc" w:hAnsi="Scala Sans Offc" w:eastAsia="Scala Sans Offc" w:cs="Scala Sans Offc"/>
          <w:sz w:val="22"/>
          <w:szCs w:val="22"/>
        </w:rPr>
        <w:t>:</w:t>
      </w:r>
    </w:p>
    <w:p w:rsidR="6DEAC0A7" w:rsidP="09D4BAFA" w:rsidRDefault="6DEAC0A7" w14:paraId="6E830653" w14:textId="40B1B63E">
      <w:pPr>
        <w:pStyle w:val="ListParagraph"/>
        <w:numPr>
          <w:ilvl w:val="0"/>
          <w:numId w:val="62"/>
        </w:numPr>
        <w:spacing w:before="0" w:beforeAutospacing="off" w:after="0" w:afterAutospacing="off"/>
        <w:rPr>
          <w:rFonts w:ascii="Scala Sans Offc" w:hAnsi="Scala Sans Offc" w:eastAsia="Scala Sans Offc" w:cs="Scala Sans Offc"/>
          <w:sz w:val="22"/>
          <w:szCs w:val="22"/>
        </w:rPr>
      </w:pPr>
      <w:r w:rsidRPr="09D4BAFA" w:rsidR="6DEAC0A7">
        <w:rPr>
          <w:rFonts w:ascii="Scala Sans Offc" w:hAnsi="Scala Sans Offc" w:eastAsia="Scala Sans Offc" w:cs="Scala Sans Offc"/>
          <w:sz w:val="22"/>
          <w:szCs w:val="22"/>
        </w:rPr>
        <w:t xml:space="preserve">Huntington-Klein, N. (2022). Regression Discontinuity in </w:t>
      </w:r>
      <w:r w:rsidRPr="09D4BAFA" w:rsidR="6DEAC0A7">
        <w:rPr>
          <w:rFonts w:ascii="Scala Sans Offc" w:hAnsi="Scala Sans Offc" w:eastAsia="Scala Sans Offc" w:cs="Scala Sans Offc"/>
          <w:i w:val="1"/>
          <w:iCs w:val="1"/>
          <w:sz w:val="22"/>
          <w:szCs w:val="22"/>
        </w:rPr>
        <w:t>The Effect: An Introduction to Research Design and Causality</w:t>
      </w:r>
      <w:r w:rsidRPr="09D4BAFA" w:rsidR="6DEAC0A7">
        <w:rPr>
          <w:rFonts w:ascii="Scala Sans Offc" w:hAnsi="Scala Sans Offc" w:eastAsia="Scala Sans Offc" w:cs="Scala Sans Offc"/>
          <w:sz w:val="22"/>
          <w:szCs w:val="22"/>
        </w:rPr>
        <w:t>.</w:t>
      </w:r>
    </w:p>
    <w:p w:rsidR="09D4BAFA" w:rsidP="09D4BAFA" w:rsidRDefault="09D4BAFA" w14:paraId="437D7116" w14:textId="4D294513">
      <w:pPr>
        <w:pStyle w:val="Normal"/>
        <w:spacing w:before="0" w:beforeAutospacing="off" w:after="0" w:afterAutospacing="off"/>
      </w:pPr>
    </w:p>
    <w:p w:rsidR="09D4BAFA" w:rsidP="09D4BAFA" w:rsidRDefault="09D4BAFA" w14:paraId="58D6BB26" w14:textId="37D47F55">
      <w:pPr>
        <w:pStyle w:val="Normal"/>
        <w:spacing w:before="0" w:beforeAutospacing="off" w:after="0" w:afterAutospacing="off"/>
      </w:pPr>
    </w:p>
    <w:p w:rsidR="4DCBB2E3" w:rsidP="4DCBB2E3" w:rsidRDefault="4DCBB2E3" w14:paraId="2BF90D7F" w14:textId="06B94C42">
      <w:pPr>
        <w:pStyle w:val="Normal"/>
        <w:spacing w:before="0" w:beforeAutospacing="off" w:after="0" w:afterAutospacing="off"/>
        <w:rPr>
          <w:rFonts w:ascii="Scala Sans Offc" w:hAnsi="Scala Sans Offc" w:eastAsia="Scala Sans Offc" w:cs="Scala Sans Offc"/>
          <w:sz w:val="22"/>
          <w:szCs w:val="22"/>
          <w:u w:val="single"/>
        </w:rPr>
      </w:pPr>
    </w:p>
    <w:p w:rsidR="6DEAC0A7" w:rsidP="09D4BAFA" w:rsidRDefault="6DEAC0A7" w14:paraId="55D2F187" w14:textId="6E0FDABD">
      <w:pPr>
        <w:pStyle w:val="Normal"/>
        <w:spacing w:before="0" w:beforeAutospacing="off" w:after="0" w:afterAutospacing="off"/>
        <w:rPr>
          <w:rFonts w:ascii="Scala Sans Offc" w:hAnsi="Scala Sans Offc" w:eastAsia="Scala Sans Offc" w:cs="Scala Sans Offc"/>
          <w:sz w:val="22"/>
          <w:szCs w:val="22"/>
          <w:u w:val="single"/>
        </w:rPr>
      </w:pPr>
      <w:r w:rsidRPr="4DCBB2E3" w:rsidR="6DEAC0A7">
        <w:rPr>
          <w:rFonts w:ascii="Scala Sans Offc" w:hAnsi="Scala Sans Offc" w:eastAsia="Scala Sans Offc" w:cs="Scala Sans Offc"/>
          <w:sz w:val="22"/>
          <w:szCs w:val="22"/>
          <w:u w:val="single"/>
        </w:rPr>
        <w:t xml:space="preserve">Lecture </w:t>
      </w:r>
      <w:r w:rsidRPr="4DCBB2E3" w:rsidR="2B947412">
        <w:rPr>
          <w:rFonts w:ascii="Scala Sans Offc" w:hAnsi="Scala Sans Offc" w:eastAsia="Scala Sans Offc" w:cs="Scala Sans Offc"/>
          <w:sz w:val="22"/>
          <w:szCs w:val="22"/>
          <w:u w:val="single"/>
        </w:rPr>
        <w:t>8</w:t>
      </w:r>
      <w:r w:rsidRPr="4DCBB2E3" w:rsidR="6DEAC0A7">
        <w:rPr>
          <w:rFonts w:ascii="Scala Sans Offc" w:hAnsi="Scala Sans Offc" w:eastAsia="Scala Sans Offc" w:cs="Scala Sans Offc"/>
          <w:sz w:val="22"/>
          <w:szCs w:val="22"/>
          <w:u w:val="single"/>
        </w:rPr>
        <w:t xml:space="preserve">: </w:t>
      </w:r>
      <w:r w:rsidRPr="4DCBB2E3" w:rsidR="39DC75EA">
        <w:rPr>
          <w:rFonts w:ascii="Scala Sans Offc" w:hAnsi="Scala Sans Offc" w:eastAsia="Scala Sans Offc" w:cs="Scala Sans Offc"/>
          <w:sz w:val="22"/>
          <w:szCs w:val="22"/>
          <w:u w:val="single"/>
        </w:rPr>
        <w:t>Firm Activity on Social Media</w:t>
      </w:r>
    </w:p>
    <w:p w:rsidR="09D4BAFA" w:rsidP="09D4BAFA" w:rsidRDefault="09D4BAFA" w14:paraId="451187A6" w14:textId="37D692D5">
      <w:pPr>
        <w:pStyle w:val="Normal"/>
        <w:spacing w:before="0" w:beforeAutospacing="off" w:after="0" w:afterAutospacing="off"/>
        <w:rPr>
          <w:rFonts w:ascii="Scala Sans Offc" w:hAnsi="Scala Sans Offc" w:eastAsia="Scala Sans Offc" w:cs="Scala Sans Offc"/>
          <w:sz w:val="22"/>
          <w:szCs w:val="22"/>
        </w:rPr>
      </w:pPr>
    </w:p>
    <w:p w:rsidR="39DC75EA" w:rsidP="09D4BAFA" w:rsidRDefault="39DC75EA" w14:paraId="56643BB5" w14:textId="769E9B53">
      <w:pPr>
        <w:pStyle w:val="Normal"/>
        <w:spacing w:before="0" w:beforeAutospacing="off" w:after="0" w:afterAutospacing="off"/>
        <w:rPr>
          <w:rFonts w:ascii="Scala Sans Offc" w:hAnsi="Scala Sans Offc" w:eastAsia="Scala Sans Offc" w:cs="Scala Sans Offc"/>
          <w:sz w:val="22"/>
          <w:szCs w:val="22"/>
        </w:rPr>
      </w:pPr>
      <w:r w:rsidRPr="09D4BAFA" w:rsidR="39DC75EA">
        <w:rPr>
          <w:rFonts w:ascii="Scala Sans Offc" w:hAnsi="Scala Sans Offc" w:eastAsia="Scala Sans Offc" w:cs="Scala Sans Offc"/>
          <w:sz w:val="22"/>
          <w:szCs w:val="22"/>
        </w:rPr>
        <w:t>Required Readings:</w:t>
      </w:r>
    </w:p>
    <w:p w:rsidR="39DC75EA" w:rsidP="09D4BAFA" w:rsidRDefault="39DC75EA" w14:paraId="23D5E243" w14:textId="3BCE9E50">
      <w:pPr>
        <w:pStyle w:val="ListParagraph"/>
        <w:numPr>
          <w:ilvl w:val="0"/>
          <w:numId w:val="64"/>
        </w:numPr>
        <w:spacing w:before="0" w:beforeAutospacing="off" w:after="0" w:afterAutospacing="off"/>
        <w:rPr>
          <w:rFonts w:ascii="Scala Sans Offc" w:hAnsi="Scala Sans Offc" w:eastAsia="Scala Sans Offc" w:cs="Scala Sans Offc"/>
          <w:sz w:val="22"/>
          <w:szCs w:val="22"/>
        </w:rPr>
      </w:pPr>
      <w:r w:rsidRPr="09D4BAFA" w:rsidR="39DC75EA">
        <w:rPr>
          <w:rFonts w:ascii="Scala Sans Offc" w:hAnsi="Scala Sans Offc" w:eastAsia="Scala Sans Offc" w:cs="Scala Sans Offc"/>
          <w:sz w:val="22"/>
          <w:szCs w:val="22"/>
        </w:rPr>
        <w:t>Gong, S., Zhang, J., Zhao, P., &amp; Jiang, X. (2017). Tweeting as a marketing tool: A field experiment in the TV industry. Journal of Marketing Research, 54(6), 833-850.</w:t>
      </w:r>
    </w:p>
    <w:p w:rsidR="39DC75EA" w:rsidP="09D4BAFA" w:rsidRDefault="39DC75EA" w14:paraId="2630EAB1" w14:textId="4E9DB866">
      <w:pPr>
        <w:pStyle w:val="ListParagraph"/>
        <w:numPr>
          <w:ilvl w:val="0"/>
          <w:numId w:val="64"/>
        </w:numPr>
        <w:spacing w:before="240" w:beforeAutospacing="off" w:after="240" w:afterAutospacing="off"/>
        <w:rPr>
          <w:rFonts w:ascii="Scala Sans Offc" w:hAnsi="Scala Sans Offc" w:eastAsia="Scala Sans Offc" w:cs="Scala Sans Offc"/>
          <w:noProof w:val="0"/>
          <w:sz w:val="22"/>
          <w:szCs w:val="22"/>
          <w:lang w:val="en-US"/>
        </w:rPr>
      </w:pPr>
      <w:r w:rsidRPr="09D4BAFA" w:rsidR="39DC75EA">
        <w:rPr>
          <w:rFonts w:ascii="Scala Sans Offc" w:hAnsi="Scala Sans Offc" w:eastAsia="Scala Sans Offc" w:cs="Scala Sans Offc"/>
          <w:noProof w:val="0"/>
          <w:sz w:val="22"/>
          <w:szCs w:val="22"/>
          <w:lang w:val="en-US"/>
        </w:rPr>
        <w:t>Borah, A., Banerjee, S., Lin, Y. T., Jain, A., &amp; Eisingerich, A. B. (2020). Improvised marketing interventions in social media. Journal of Marketing, 84(2), 69-91.</w:t>
      </w:r>
    </w:p>
    <w:p w:rsidR="39DC75EA" w:rsidP="09D4BAFA" w:rsidRDefault="39DC75EA" w14:paraId="409EF7D8" w14:textId="124CA191">
      <w:pPr>
        <w:pStyle w:val="ListParagraph"/>
        <w:numPr>
          <w:ilvl w:val="0"/>
          <w:numId w:val="64"/>
        </w:numPr>
        <w:spacing w:before="240" w:beforeAutospacing="off" w:after="240" w:afterAutospacing="off"/>
        <w:rPr>
          <w:rFonts w:ascii="Scala Sans Offc" w:hAnsi="Scala Sans Offc" w:eastAsia="Scala Sans Offc" w:cs="Scala Sans Offc"/>
          <w:noProof w:val="0"/>
          <w:sz w:val="22"/>
          <w:szCs w:val="22"/>
          <w:lang w:val="en-US"/>
        </w:rPr>
      </w:pPr>
      <w:r w:rsidRPr="09D4BAFA" w:rsidR="39DC75EA">
        <w:rPr>
          <w:rFonts w:ascii="Scala Sans Offc" w:hAnsi="Scala Sans Offc" w:eastAsia="Scala Sans Offc" w:cs="Scala Sans Offc"/>
          <w:noProof w:val="0"/>
          <w:sz w:val="22"/>
          <w:szCs w:val="22"/>
          <w:lang w:val="en-US"/>
        </w:rPr>
        <w:t>Tellis, G. J., MacInnis, D. J., Tirunillai, S., &amp; Zhang, Y. (2019). What drives virality (sharing) of online digital content? The critical role of information, emotion, and brand prominence. Journal of marketing, 83(4), 1-20.</w:t>
      </w:r>
    </w:p>
    <w:p w:rsidR="39DC75EA" w:rsidP="09D4BAFA" w:rsidRDefault="39DC75EA" w14:paraId="1D6DB113" w14:textId="4133D65F">
      <w:pPr>
        <w:pStyle w:val="ListParagraph"/>
        <w:numPr>
          <w:ilvl w:val="0"/>
          <w:numId w:val="64"/>
        </w:numPr>
        <w:spacing w:before="240" w:beforeAutospacing="off" w:after="240" w:afterAutospacing="off"/>
        <w:rPr>
          <w:rFonts w:ascii="Scala Sans Offc" w:hAnsi="Scala Sans Offc" w:eastAsia="Scala Sans Offc" w:cs="Scala Sans Offc"/>
          <w:noProof w:val="0"/>
          <w:sz w:val="22"/>
          <w:szCs w:val="22"/>
          <w:lang w:val="en-US"/>
        </w:rPr>
      </w:pPr>
      <w:r w:rsidRPr="09D4BAFA" w:rsidR="39DC75EA">
        <w:rPr>
          <w:rFonts w:ascii="Scala Sans Offc" w:hAnsi="Scala Sans Offc" w:eastAsia="Scala Sans Offc" w:cs="Scala Sans Offc"/>
          <w:noProof w:val="0"/>
          <w:sz w:val="22"/>
          <w:szCs w:val="22"/>
          <w:lang w:val="en-US"/>
        </w:rPr>
        <w:t>Akpinar</w:t>
      </w:r>
      <w:r w:rsidRPr="09D4BAFA" w:rsidR="39DC75EA">
        <w:rPr>
          <w:rFonts w:ascii="Scala Sans Offc" w:hAnsi="Scala Sans Offc" w:eastAsia="Scala Sans Offc" w:cs="Scala Sans Offc"/>
          <w:noProof w:val="0"/>
          <w:sz w:val="22"/>
          <w:szCs w:val="22"/>
          <w:lang w:val="en-US"/>
        </w:rPr>
        <w:t>, E., &amp; Berger, J. (2017). Valuable virality. Journal of Marketing Research, 54(2), 318-330.</w:t>
      </w:r>
    </w:p>
    <w:p w:rsidR="39DC75EA" w:rsidP="09D4BAFA" w:rsidRDefault="39DC75EA" w14:paraId="42FF1927" w14:textId="2F09A602">
      <w:pPr>
        <w:pStyle w:val="Normal"/>
        <w:spacing w:before="240" w:beforeAutospacing="off" w:after="240" w:afterAutospacing="off"/>
        <w:rPr>
          <w:rFonts w:ascii="Scala Sans Offc" w:hAnsi="Scala Sans Offc" w:eastAsia="Scala Sans Offc" w:cs="Scala Sans Offc"/>
          <w:noProof w:val="0"/>
          <w:sz w:val="22"/>
          <w:szCs w:val="22"/>
          <w:lang w:val="en-US"/>
        </w:rPr>
      </w:pPr>
      <w:r w:rsidRPr="09D4BAFA" w:rsidR="39DC75EA">
        <w:rPr>
          <w:rFonts w:ascii="Scala Sans Offc" w:hAnsi="Scala Sans Offc" w:eastAsia="Scala Sans Offc" w:cs="Scala Sans Offc"/>
          <w:noProof w:val="0"/>
          <w:sz w:val="22"/>
          <w:szCs w:val="22"/>
          <w:lang w:val="en-US"/>
        </w:rPr>
        <w:t>Recommended Readings:</w:t>
      </w:r>
    </w:p>
    <w:p w:rsidR="39DC75EA" w:rsidP="09D4BAFA" w:rsidRDefault="39DC75EA" w14:paraId="2281D3C3" w14:textId="4C99C0DA">
      <w:pPr>
        <w:pStyle w:val="ListParagraph"/>
        <w:numPr>
          <w:ilvl w:val="0"/>
          <w:numId w:val="64"/>
        </w:numPr>
        <w:rPr>
          <w:rFonts w:ascii="Scala Sans Offc" w:hAnsi="Scala Sans Offc" w:eastAsia="Scala Sans Offc" w:cs="Scala Sans Offc"/>
          <w:noProof w:val="0"/>
          <w:sz w:val="22"/>
          <w:szCs w:val="22"/>
          <w:lang w:val="en-US"/>
        </w:rPr>
      </w:pPr>
      <w:r w:rsidRPr="09D4BAFA" w:rsidR="39DC75EA">
        <w:rPr>
          <w:rFonts w:ascii="Scala Sans Offc" w:hAnsi="Scala Sans Offc" w:eastAsia="Scala Sans Offc" w:cs="Scala Sans Offc"/>
          <w:noProof w:val="0"/>
          <w:sz w:val="22"/>
          <w:szCs w:val="22"/>
          <w:lang w:val="en-US"/>
        </w:rPr>
        <w:t>Moldovan, S., Steinhart, Y., &amp; Lehmann, D. R. (2019). Propagators, creativity, and informativeness: What helps ads go viral. Journal of Interactive Marketing, 47(1), 102-114.</w:t>
      </w:r>
    </w:p>
    <w:p w:rsidR="7625310A" w:rsidP="4DCBB2E3" w:rsidRDefault="7625310A" w14:paraId="2F57E20C" w14:textId="728C3AAD">
      <w:pPr>
        <w:pStyle w:val="Normal"/>
        <w:spacing w:before="0" w:beforeAutospacing="off" w:after="0" w:afterAutospacing="off"/>
        <w:rPr>
          <w:rFonts w:ascii="Scala Sans Offc" w:hAnsi="Scala Sans Offc" w:eastAsia="Scala Sans Offc" w:cs="Scala Sans Offc"/>
          <w:sz w:val="22"/>
          <w:szCs w:val="22"/>
        </w:rPr>
      </w:pPr>
      <w:r w:rsidRPr="4DCBB2E3" w:rsidR="7625310A">
        <w:rPr>
          <w:rFonts w:ascii="Scala Sans Offc" w:hAnsi="Scala Sans Offc" w:eastAsia="Scala Sans Offc" w:cs="Scala Sans Offc"/>
          <w:sz w:val="22"/>
          <w:szCs w:val="22"/>
        </w:rPr>
        <w:t xml:space="preserve"> </w:t>
      </w:r>
    </w:p>
    <w:p w:rsidR="7625310A" w:rsidP="09D4BAFA" w:rsidRDefault="7625310A" w14:paraId="73AB7F33" w14:textId="14C64682">
      <w:pPr>
        <w:pStyle w:val="Normal"/>
        <w:spacing w:before="0" w:beforeAutospacing="off" w:after="0" w:afterAutospacing="off"/>
      </w:pPr>
      <w:r w:rsidRPr="09D4BAFA" w:rsidR="7625310A">
        <w:rPr>
          <w:rFonts w:ascii="Scala Sans Offc" w:hAnsi="Scala Sans Offc" w:eastAsia="Scala Sans Offc" w:cs="Scala Sans Offc"/>
          <w:sz w:val="22"/>
          <w:szCs w:val="22"/>
        </w:rPr>
        <w:t xml:space="preserve"> </w:t>
      </w:r>
    </w:p>
    <w:sectPr w:rsidR="001B2C13">
      <w:headerReference w:type="default" r:id="rId21"/>
      <w:footerReference w:type="even" r:id="rId22"/>
      <w:footerReference w:type="default" r:id="rId23"/>
      <w:pgSz w:w="12240" w:h="15840" w:orient="portrait"/>
      <w:pgMar w:top="1440" w:right="1800" w:bottom="1440" w:left="1800" w:header="708" w:footer="708" w:gutter="0"/>
      <w:pgNumType w:start="1"/>
      <w:cols w:space="720"/>
    </w:sectPr>
  </w:body>
</w:document>
</file>

<file path=word/comments.xml><?xml version="1.0" encoding="utf-8"?>
<w:comments xmlns:w14="http://schemas.microsoft.com/office/word/2010/wordml" xmlns:w="http://schemas.openxmlformats.org/wordprocessingml/2006/main">
  <w:comment w:initials="LA" w:author="Linda Arts" w:date="2022-07-25T12:24:40" w:id="2037169673">
    <w:p w:rsidR="7353F042" w:rsidRDefault="7353F042" w14:paraId="16810503" w14:textId="3512139A">
      <w:pPr>
        <w:pStyle w:val="CommentText"/>
      </w:pPr>
      <w:r w:rsidR="7353F042">
        <w:rPr/>
        <w:t>Do they have to enroll per week or ones to all sessions?</w:t>
      </w:r>
      <w:r>
        <w:rPr>
          <w:rStyle w:val="CommentReference"/>
        </w:rPr>
        <w:annotationRef/>
      </w:r>
      <w:r>
        <w:rPr>
          <w:rStyle w:val="CommentReference"/>
        </w:rPr>
        <w:annotationRef/>
      </w:r>
    </w:p>
  </w:comment>
  <w:comment w:initials="LA" w:author="Linda Arts" w:date="2022-07-25T12:33:29" w:id="1754847083">
    <w:p w:rsidR="7353F042" w:rsidRDefault="7353F042" w14:paraId="151F3267" w14:textId="1B7D9881">
      <w:pPr>
        <w:pStyle w:val="CommentText"/>
      </w:pPr>
      <w:r w:rsidR="7353F042">
        <w:rPr/>
        <w:t>Syllabus looks really fine!</w:t>
      </w:r>
      <w:r>
        <w:rPr>
          <w:rStyle w:val="CommentReference"/>
        </w:rPr>
        <w:annotationRef/>
      </w:r>
      <w:r>
        <w:rPr>
          <w:rStyle w:val="CommentReference"/>
        </w:rPr>
        <w:annotationRef/>
      </w:r>
    </w:p>
  </w:comment>
  <w:comment w:initials="LD" w:author="Lachlan Deer" w:date="2022-07-25T19:13:12" w:id="759738744">
    <w:p w:rsidR="74180E3D" w:rsidRDefault="74180E3D" w14:paraId="0A0D3368" w14:textId="5A08A689">
      <w:pPr>
        <w:pStyle w:val="CommentText"/>
      </w:pPr>
      <w:r w:rsidR="74180E3D">
        <w:rPr/>
        <w:t>sign up once, and it'll be the same for all semster... will clarify</w:t>
      </w:r>
      <w:r>
        <w:rPr>
          <w:rStyle w:val="CommentReference"/>
        </w:rPr>
        <w:annotationRef/>
      </w:r>
      <w:r>
        <w:rPr>
          <w:rStyle w:val="CommentReference"/>
        </w:rPr>
        <w:annotationRef/>
      </w:r>
    </w:p>
  </w:comment>
  <w:comment w:initials="LD" w:author="Lachlan Deer" w:date="2022-07-25T19:15:58" w:id="39541308">
    <w:p w:rsidR="74180E3D" w:rsidRDefault="74180E3D" w14:paraId="19A1EED2" w14:textId="5FEA6269">
      <w:pPr>
        <w:pStyle w:val="CommentText"/>
      </w:pPr>
      <w:r w:rsidR="74180E3D">
        <w:rPr/>
        <w:t>:D</w:t>
      </w:r>
      <w:r>
        <w:rPr>
          <w:rStyle w:val="CommentReference"/>
        </w:rPr>
        <w:annotationRef/>
      </w:r>
      <w:r>
        <w:rPr>
          <w:rStyle w:val="CommentReference"/>
        </w:rPr>
        <w:annotationRef/>
      </w:r>
    </w:p>
  </w:comment>
  <w:comment w:initials="LD" w:author="Lachlan Deer" w:date="2023-07-05T13:56:22" w:id="518322901">
    <w:p w:rsidR="3749478C" w:rsidRDefault="3749478C" w14:paraId="445F709D" w14:textId="22C503A5">
      <w:pPr>
        <w:pStyle w:val="CommentText"/>
      </w:pPr>
      <w:r w:rsidR="3749478C">
        <w:rPr/>
        <w:t>need to make the "toughness clearer -- even though no pre-req"</w:t>
      </w:r>
      <w:r>
        <w:rPr>
          <w:rStyle w:val="CommentReference"/>
        </w:rPr>
        <w:annotationRef/>
      </w:r>
      <w:r>
        <w:rPr>
          <w:rStyle w:val="CommentReference"/>
        </w:rPr>
        <w:annotationRef/>
      </w:r>
    </w:p>
  </w:comment>
  <w:comment w:initials="LD" w:author="Lachlan Deer" w:date="2023-07-05T13:57:58" w:id="608082891">
    <w:p w:rsidR="3749478C" w:rsidRDefault="3749478C" w14:paraId="5EC167D9" w14:textId="4A948B05">
      <w:pPr>
        <w:pStyle w:val="CommentText"/>
      </w:pPr>
      <w:r w:rsidR="3749478C">
        <w:rPr/>
        <w:t>add info for the 2 part structure of B</w:t>
      </w:r>
      <w:r>
        <w:rPr>
          <w:rStyle w:val="CommentReference"/>
        </w:rPr>
        <w:annotationRef/>
      </w:r>
      <w:r>
        <w:rPr>
          <w:rStyle w:val="CommentReference"/>
        </w:rPr>
        <w:annotationRef/>
      </w:r>
    </w:p>
  </w:comment>
  <w:comment w:initials="DB" w:author="Doga Bayraktar" w:date="2023-07-11T11:44:10" w:id="1765867668">
    <w:p w:rsidR="1B3285FB" w:rsidRDefault="1B3285FB" w14:paraId="06F9BAB3" w14:textId="40BA4DE1">
      <w:pPr>
        <w:pStyle w:val="CommentText"/>
      </w:pPr>
      <w:r w:rsidR="1B3285FB">
        <w:rPr/>
        <w:t xml:space="preserve">The last paragraph re-framed. </w:t>
      </w:r>
      <w:r>
        <w:rPr>
          <w:rStyle w:val="CommentReference"/>
        </w:rPr>
        <w:annotationRef/>
      </w:r>
      <w:r>
        <w:rPr>
          <w:rStyle w:val="CommentReference"/>
        </w:rPr>
        <w:annotationRef/>
      </w:r>
    </w:p>
  </w:comment>
  <w:comment w:initials="DB" w:author="Doga Bayraktar" w:date="2023-07-11T11:45:01" w:id="1317690628">
    <w:p w:rsidR="1B3285FB" w:rsidRDefault="1B3285FB" w14:paraId="2287156E" w14:textId="7CBC3709">
      <w:pPr>
        <w:pStyle w:val="CommentText"/>
      </w:pPr>
      <w:r w:rsidR="1B3285FB">
        <w:rPr/>
        <w:t>Maybe just keep it to R in bold and SPSS?</w:t>
      </w:r>
      <w:r>
        <w:rPr>
          <w:rStyle w:val="CommentReference"/>
        </w:rPr>
        <w:annotationRef/>
      </w:r>
      <w:r>
        <w:rPr>
          <w:rStyle w:val="CommentReference"/>
        </w:rPr>
        <w:annotationRef/>
      </w:r>
    </w:p>
  </w:comment>
  <w:comment w:initials="DB" w:author="Doga Bayraktar" w:date="2023-07-11T12:00:51" w:id="415274895">
    <w:p w:rsidR="1B3285FB" w:rsidRDefault="1B3285FB" w14:paraId="1364B592" w14:textId="353DC90C">
      <w:pPr>
        <w:pStyle w:val="CommentText"/>
      </w:pPr>
      <w:r w:rsidR="1B3285FB">
        <w:rPr/>
        <w:t># lectures --&gt; 13 -&gt; 14 (20h to 21h)</w:t>
      </w:r>
      <w:r>
        <w:rPr>
          <w:rStyle w:val="CommentReference"/>
        </w:rPr>
        <w:annotationRef/>
      </w:r>
      <w:r>
        <w:rPr>
          <w:rStyle w:val="CommentReference"/>
        </w:rPr>
        <w:annotationRef/>
      </w:r>
    </w:p>
    <w:p w:rsidR="1B3285FB" w:rsidRDefault="1B3285FB" w14:paraId="097941B3" w14:textId="695400FD">
      <w:pPr>
        <w:pStyle w:val="CommentText"/>
      </w:pPr>
      <w:r w:rsidR="1B3285FB">
        <w:rPr/>
        <w:t># computer labs --&gt; 4 -&gt; 7 (6h to 11h)</w:t>
      </w:r>
    </w:p>
    <w:p w:rsidR="1B3285FB" w:rsidRDefault="1B3285FB" w14:paraId="11F7A918" w14:textId="05502BB3">
      <w:pPr>
        <w:pStyle w:val="CommentText"/>
      </w:pPr>
      <w:r w:rsidR="1B3285FB">
        <w:rPr/>
        <w:t>Total h --&gt; 168 to 174</w:t>
      </w:r>
    </w:p>
    <w:p w:rsidR="1B3285FB" w:rsidRDefault="1B3285FB" w14:paraId="22CF8575" w14:textId="73BB203F">
      <w:pPr>
        <w:pStyle w:val="CommentText"/>
      </w:pPr>
    </w:p>
  </w:comment>
  <w:comment w:initials="DB" w:author="Doga Bayraktar" w:date="2023-07-11T12:38:42" w:id="1467461671">
    <w:p w:rsidR="1B3285FB" w:rsidRDefault="1B3285FB" w14:paraId="6804906C" w14:textId="7FE0433D">
      <w:pPr>
        <w:pStyle w:val="CommentText"/>
      </w:pPr>
      <w:r w:rsidR="1B3285FB">
        <w:rPr/>
        <w:t>Added under required material on canvas but not published. Keep or delete?</w:t>
      </w:r>
      <w:r>
        <w:rPr>
          <w:rStyle w:val="CommentReference"/>
        </w:rPr>
        <w:annotationRef/>
      </w:r>
      <w:r>
        <w:rPr>
          <w:rStyle w:val="CommentReference"/>
        </w:rPr>
        <w:annotationRef/>
      </w:r>
    </w:p>
  </w:comment>
  <w:comment w:initials="DB" w:author="Doga Bayraktar" w:date="2023-07-11T12:42:10" w:id="1460025711">
    <w:p w:rsidR="1B3285FB" w:rsidRDefault="1B3285FB" w14:paraId="0A0A502C" w14:textId="2C245572">
      <w:pPr>
        <w:pStyle w:val="CommentText"/>
      </w:pPr>
      <w:r w:rsidR="1B3285FB">
        <w:rPr/>
        <w:t>Rearrange the weeks later + adjust computer lab prep material + check the format</w:t>
      </w:r>
      <w:r>
        <w:rPr>
          <w:rStyle w:val="CommentReference"/>
        </w:rPr>
        <w:annotationRef/>
      </w:r>
      <w:r>
        <w:rPr>
          <w:rStyle w:val="CommentReference"/>
        </w:rPr>
        <w:annotationRef/>
      </w:r>
    </w:p>
  </w:comment>
  <w:comment w:initials="LD" w:author="Lachlan Deer" w:date="2023-07-21T18:11:41" w:id="734028141">
    <w:p w:rsidR="28E8E52F" w:rsidRDefault="28E8E52F" w14:paraId="78ACA566" w14:textId="6BC464D0">
      <w:pPr>
        <w:pStyle w:val="CommentText"/>
      </w:pPr>
      <w:r w:rsidR="28E8E52F">
        <w:rPr/>
        <w:t>we gotta keep this at 168 to make it add up to the ECTS credit estimate. I'll update</w:t>
      </w:r>
      <w:r>
        <w:rPr>
          <w:rStyle w:val="CommentReference"/>
        </w:rPr>
        <w:annotationRef/>
      </w:r>
    </w:p>
    <w:p w:rsidR="28E8E52F" w:rsidRDefault="28E8E52F" w14:paraId="7B42D5C7" w14:textId="30274941">
      <w:pPr>
        <w:pStyle w:val="CommentText"/>
      </w:pPr>
    </w:p>
  </w:comment>
  <w:comment w:initials="DB" w:author="Doga Bayraktar" w:date="2023-07-11T12:51:53" w:id="874360210">
    <w:p w:rsidR="1407F1A0" w:rsidRDefault="1407F1A0" w14:paraId="6153AF6C" w14:textId="2951DB14">
      <w:pPr>
        <w:pStyle w:val="CommentText"/>
      </w:pPr>
      <w:r w:rsidR="1407F1A0">
        <w:rPr/>
        <w:t>Added under required material on canvas but not published. Keep or delete?</w:t>
      </w:r>
      <w:r>
        <w:rPr>
          <w:rStyle w:val="CommentReference"/>
        </w:rPr>
        <w:annotationRef/>
      </w:r>
      <w:r>
        <w:rPr>
          <w:rStyle w:val="CommentReference"/>
        </w:rPr>
        <w:annotationRef/>
      </w:r>
    </w:p>
  </w:comment>
  <w:comment w:initials="LD" w:author="Lachlan Deer" w:date="2023-08-09T15:31:49" w:id="744171943">
    <w:p w:rsidR="2B1B2905" w:rsidRDefault="2B1B2905" w14:paraId="680EB45A" w14:textId="68854DD0">
      <w:pPr>
        <w:pStyle w:val="CommentText"/>
      </w:pPr>
      <w:r w:rsidR="2B1B2905">
        <w:rPr/>
        <w:t xml:space="preserve">ok this should be almost in sync with an updated canvas layout. </w:t>
      </w:r>
      <w:r>
        <w:fldChar w:fldCharType="begin"/>
      </w:r>
      <w:r>
        <w:instrText xml:space="preserve"> HYPERLINK "mailto:D.B.Bayraktar@tilburguniversity.edu"</w:instrText>
      </w:r>
      <w:bookmarkStart w:name="_@_C25BD018439442C6B05DDC16E1AF372AZ" w:id="1272574824"/>
      <w:r>
        <w:fldChar w:fldCharType="separate"/>
      </w:r>
      <w:bookmarkEnd w:id="1272574824"/>
      <w:r w:rsidRPr="2B1B2905" w:rsidR="2B1B2905">
        <w:rPr>
          <w:rStyle w:val="Mention"/>
          <w:noProof/>
        </w:rPr>
        <w:t>@Doga Bayraktar</w:t>
      </w:r>
      <w:r>
        <w:fldChar w:fldCharType="end"/>
      </w:r>
      <w:r w:rsidR="2B1B2905">
        <w:rPr/>
        <w:t xml:space="preserve"> can you check it over and decide on one consistent style for referencing</w:t>
      </w:r>
      <w:r>
        <w:rPr>
          <w:rStyle w:val="CommentReference"/>
        </w:rPr>
        <w:annotationRef/>
      </w:r>
      <w:r>
        <w:rPr>
          <w:rStyle w:val="CommentReference"/>
        </w:rPr>
        <w:annotationRef/>
      </w:r>
    </w:p>
  </w:comment>
  <w:comment w:initials="DB" w:author="Doga Bayraktar" w:date="2023-08-21T09:42:55" w:id="1535645094">
    <w:p w:rsidR="5716DDFA" w:rsidRDefault="5716DDFA" w14:paraId="611D7685" w14:textId="6CE2B489">
      <w:pPr>
        <w:pStyle w:val="CommentText"/>
      </w:pPr>
      <w:r>
        <w:fldChar w:fldCharType="begin"/>
      </w:r>
      <w:r>
        <w:instrText xml:space="preserve"> HYPERLINK "mailto:L.K.Deer@tilburguniversity.edu"</w:instrText>
      </w:r>
      <w:bookmarkStart w:name="_@_E69F8D838D5744769CCD3735FEBAC3DBZ" w:id="581687595"/>
      <w:r>
        <w:fldChar w:fldCharType="separate"/>
      </w:r>
      <w:bookmarkEnd w:id="581687595"/>
      <w:r w:rsidRPr="5716DDFA" w:rsidR="5716DDFA">
        <w:rPr>
          <w:rStyle w:val="Mention"/>
          <w:noProof/>
        </w:rPr>
        <w:t>@Lachlan Deer</w:t>
      </w:r>
      <w:r>
        <w:fldChar w:fldCharType="end"/>
      </w:r>
      <w:r w:rsidR="5716DDFA">
        <w:rPr/>
        <w:t xml:space="preserve"> I think it would be helpful to note the minimum pass grade for the total course too.</w:t>
      </w:r>
      <w:r>
        <w:rPr>
          <w:rStyle w:val="CommentReference"/>
        </w:rPr>
        <w:annotationRef/>
      </w:r>
      <w:r>
        <w:rPr>
          <w:rStyle w:val="CommentReference"/>
        </w:rPr>
        <w:annotationRef/>
      </w:r>
    </w:p>
    <w:p w:rsidR="5716DDFA" w:rsidRDefault="5716DDFA" w14:paraId="4924A0A1" w14:textId="6BF39C9C">
      <w:pPr>
        <w:pStyle w:val="CommentText"/>
      </w:pPr>
    </w:p>
  </w:comment>
  <w:comment w:initials="LD" w:author="Lachlan Deer" w:date="2023-08-21T14:25:29" w:id="2061630630">
    <w:p w:rsidR="5716DDFA" w:rsidRDefault="5716DDFA" w14:paraId="145DC751" w14:textId="625E3A62">
      <w:pPr>
        <w:pStyle w:val="CommentText"/>
      </w:pPr>
      <w:r>
        <w:fldChar w:fldCharType="begin"/>
      </w:r>
      <w:r>
        <w:instrText xml:space="preserve"> HYPERLINK "mailto:D.B.Bayraktar@tilburguniversity.edu"</w:instrText>
      </w:r>
      <w:bookmarkStart w:name="_@_6EABDF4A9CD2402BAB45629428612C2CZ" w:id="865616249"/>
      <w:r>
        <w:fldChar w:fldCharType="separate"/>
      </w:r>
      <w:bookmarkEnd w:id="865616249"/>
      <w:r w:rsidRPr="5716DDFA" w:rsidR="5716DDFA">
        <w:rPr>
          <w:rStyle w:val="Mention"/>
          <w:noProof/>
        </w:rPr>
        <w:t>@Doga Bayraktar</w:t>
      </w:r>
      <w:r>
        <w:fldChar w:fldCharType="end"/>
      </w:r>
      <w:r w:rsidR="5716DDFA">
        <w:rPr/>
        <w:t xml:space="preserve"> see bolded sentence below</w:t>
      </w:r>
      <w:r>
        <w:rPr>
          <w:rStyle w:val="CommentReference"/>
        </w:rPr>
        <w:annotationRef/>
      </w:r>
      <w:r>
        <w:rPr>
          <w:rStyle w:val="CommentReference"/>
        </w:rPr>
        <w:annotationRef/>
      </w:r>
    </w:p>
  </w:comment>
  <w:comment xmlns:w="http://schemas.openxmlformats.org/wordprocessingml/2006/main" w:initials="RS" w:author="Roshini Sudhaharan" w:date="2024-08-05T12:51:41" w:id="2075207097">
    <w:p xmlns:w14="http://schemas.microsoft.com/office/word/2010/wordml" xmlns:w="http://schemas.openxmlformats.org/wordprocessingml/2006/main" w:rsidR="7CD152EF" w:rsidRDefault="66547D60" w14:paraId="3B980007" w14:textId="7D7426CF">
      <w:pPr>
        <w:pStyle w:val="CommentText"/>
      </w:pPr>
      <w:r>
        <w:rPr>
          <w:rStyle w:val="CommentReference"/>
        </w:rPr>
        <w:annotationRef/>
      </w:r>
      <w:r w:rsidRPr="24B686BA" w:rsidR="6D1A32E4">
        <w:t>update my office hours + calendly link later</w:t>
      </w:r>
    </w:p>
  </w:comment>
  <w:comment xmlns:w="http://schemas.openxmlformats.org/wordprocessingml/2006/main" w:initials="RS" w:author="Roshini Sudhaharan" w:date="2024-08-05T13:03:26" w:id="85871327">
    <w:p xmlns:w14="http://schemas.microsoft.com/office/word/2010/wordml" xmlns:w="http://schemas.openxmlformats.org/wordprocessingml/2006/main" w:rsidR="79E6530E" w:rsidRDefault="53884049" w14:paraId="7F48188A" w14:textId="5766BBFA">
      <w:pPr>
        <w:pStyle w:val="CommentText"/>
      </w:pPr>
      <w:r>
        <w:rPr>
          <w:rStyle w:val="CommentReference"/>
        </w:rPr>
        <w:annotationRef/>
      </w:r>
      <w:r>
        <w:fldChar w:fldCharType="begin"/>
      </w:r>
      <w:r>
        <w:instrText xml:space="preserve"> HYPERLINK "mailto:L.K.Deer@tilburguniversity.edu"</w:instrText>
      </w:r>
      <w:bookmarkStart w:name="_@_338CBBF87F7A4C4287324131BC2E52C9Z" w:id="1396545812"/>
      <w:r>
        <w:fldChar w:fldCharType="separate"/>
      </w:r>
      <w:bookmarkEnd w:id="1396545812"/>
      <w:r w:rsidRPr="3D9211AA" w:rsidR="2133B09F">
        <w:rPr>
          <w:rStyle w:val="Mention"/>
          <w:noProof/>
        </w:rPr>
        <w:t>@Lachlan Deer</w:t>
      </w:r>
      <w:r>
        <w:fldChar w:fldCharType="end"/>
      </w:r>
      <w:r w:rsidRPr="5A64BB8D" w:rsidR="2D7051AC">
        <w:t xml:space="preserve"> I'm assuming this section will be updated later as we don't have group assignment this year</w:t>
      </w:r>
    </w:p>
  </w:comment>
  <w:comment xmlns:w="http://schemas.openxmlformats.org/wordprocessingml/2006/main" w:initials="RS" w:author="Roshini Sudhaharan" w:date="2024-08-05T13:06:14" w:id="1399059877">
    <w:p xmlns:w14="http://schemas.microsoft.com/office/word/2010/wordml" xmlns:w="http://schemas.openxmlformats.org/wordprocessingml/2006/main" w:rsidR="0F833EB5" w:rsidRDefault="626ED7FA" w14:paraId="120E4F4F" w14:textId="0DF601C1">
      <w:pPr>
        <w:pStyle w:val="CommentText"/>
      </w:pPr>
      <w:r>
        <w:rPr>
          <w:rStyle w:val="CommentReference"/>
        </w:rPr>
        <w:annotationRef/>
      </w:r>
      <w:r w:rsidRPr="29194CBA" w:rsidR="379FD319">
        <w:t>change weight to 100% ?</w:t>
      </w:r>
    </w:p>
  </w:comment>
  <w:comment xmlns:w="http://schemas.openxmlformats.org/wordprocessingml/2006/main" w:initials="RS" w:author="Roshini Sudhaharan" w:date="2024-08-05T13:15:35" w:id="2095371565">
    <w:p xmlns:w14="http://schemas.microsoft.com/office/word/2010/wordml" xmlns:w="http://schemas.openxmlformats.org/wordprocessingml/2006/main" w:rsidR="15FF5F33" w:rsidRDefault="44C92E67" w14:paraId="10F26F5D" w14:textId="3517B9C8">
      <w:pPr>
        <w:pStyle w:val="CommentText"/>
      </w:pPr>
      <w:r>
        <w:rPr>
          <w:rStyle w:val="CommentReference"/>
        </w:rPr>
        <w:annotationRef/>
      </w:r>
      <w:r w:rsidRPr="3F231BDC" w:rsidR="484040CF">
        <w:t>is this the updated one as it is converted to block course?</w:t>
      </w:r>
    </w:p>
  </w:comment>
  <w:comment xmlns:w="http://schemas.openxmlformats.org/wordprocessingml/2006/main" w:initials="RS" w:author="Roshini Sudhaharan" w:date="2024-08-05T13:32:12" w:id="1007604204">
    <w:p xmlns:w14="http://schemas.microsoft.com/office/word/2010/wordml" xmlns:w="http://schemas.openxmlformats.org/wordprocessingml/2006/main" w:rsidR="75BF3248" w:rsidRDefault="195CA0D4" w14:paraId="1ECA5CB0" w14:textId="617A2E1B">
      <w:pPr>
        <w:pStyle w:val="CommentText"/>
      </w:pPr>
      <w:r>
        <w:rPr>
          <w:rStyle w:val="CommentReference"/>
        </w:rPr>
        <w:annotationRef/>
      </w:r>
      <w:r w:rsidRPr="3BF073A0" w:rsidR="48B9C7DB">
        <w:t>office hours + link updated!</w:t>
      </w:r>
    </w:p>
  </w:comment>
  <w:comment xmlns:w="http://schemas.openxmlformats.org/wordprocessingml/2006/main" w:initials="LD" w:author="Lachlan Deer" w:date="2024-08-05T17:44:14" w:id="762025440">
    <w:p xmlns:w14="http://schemas.microsoft.com/office/word/2010/wordml" xmlns:w="http://schemas.openxmlformats.org/wordprocessingml/2006/main" w:rsidR="23948FF0" w:rsidRDefault="0AC7D2D5" w14:paraId="02D7C0A4" w14:textId="563E71FF">
      <w:pPr>
        <w:pStyle w:val="CommentText"/>
      </w:pPr>
      <w:r>
        <w:rPr>
          <w:rStyle w:val="CommentReference"/>
        </w:rPr>
        <w:annotationRef/>
      </w:r>
      <w:r w:rsidRPr="3188DA9B" w:rsidR="515C26C4">
        <w:t>yep</w:t>
      </w:r>
    </w:p>
  </w:comment>
  <w:comment xmlns:w="http://schemas.openxmlformats.org/wordprocessingml/2006/main" w:initials="LD" w:author="Lachlan Deer" w:date="2024-08-05T17:54:52" w:id="1778230786">
    <w:p xmlns:w14="http://schemas.microsoft.com/office/word/2010/wordml" xmlns:w="http://schemas.openxmlformats.org/wordprocessingml/2006/main" w:rsidR="39EB335E" w:rsidRDefault="5FD03587" w14:paraId="113B5476" w14:textId="6E032910">
      <w:pPr>
        <w:pStyle w:val="CommentText"/>
      </w:pPr>
      <w:r>
        <w:rPr>
          <w:rStyle w:val="CommentReference"/>
        </w:rPr>
        <w:annotationRef/>
      </w:r>
      <w:r w:rsidRPr="54C47E10" w:rsidR="48CB471A">
        <w:t># hours dont change as students still get six ECTS</w:t>
      </w:r>
    </w:p>
  </w:comment>
  <w:comment w:initials="RS" w:author="Roshini Sudhaharan" w:date="2024-08-23T14:28:02" w:id="1309375937">
    <w:p w:rsidR="048A3A86" w:rsidRDefault="048A3A86" w14:paraId="58CCF8E3" w14:textId="44EED08E">
      <w:pPr>
        <w:pStyle w:val="CommentText"/>
      </w:pPr>
      <w:r w:rsidR="048A3A86">
        <w:rPr/>
        <w:t>Good to add that in case of resit, the latest grade will be counted as the final grade and not the "higher" grade as it was before (in light of the new examinnation rules)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6810503"/>
  <w15:commentEx w15:done="1" w15:paraId="151F3267"/>
  <w15:commentEx w15:done="1" w15:paraId="0A0D3368" w15:paraIdParent="16810503"/>
  <w15:commentEx w15:done="1" w15:paraId="19A1EED2" w15:paraIdParent="151F3267"/>
  <w15:commentEx w15:done="1" w15:paraId="445F709D"/>
  <w15:commentEx w15:done="1" w15:paraId="5EC167D9"/>
  <w15:commentEx w15:done="1" w15:paraId="06F9BAB3" w15:paraIdParent="445F709D"/>
  <w15:commentEx w15:done="1" w15:paraId="2287156E"/>
  <w15:commentEx w15:done="1" w15:paraId="22CF8575"/>
  <w15:commentEx w15:done="1" w15:paraId="6804906C"/>
  <w15:commentEx w15:done="1" w15:paraId="0A0A502C"/>
  <w15:commentEx w15:done="1" w15:paraId="7B42D5C7" w15:paraIdParent="22CF8575"/>
  <w15:commentEx w15:done="1" w15:paraId="6153AF6C"/>
  <w15:commentEx w15:done="1" w15:paraId="6D25C045"/>
  <w15:commentEx w15:done="1" w15:paraId="680EB45A" w15:paraIdParent="0A0A502C"/>
  <w15:commentEx w15:done="1" w15:paraId="4924A0A1"/>
  <w15:commentEx w15:done="1" w15:paraId="145DC751" w15:paraIdParent="4924A0A1"/>
  <w15:commentEx w15:done="1" w15:paraId="3B980007"/>
  <w15:commentEx w15:done="1" w15:paraId="7F48188A"/>
  <w15:commentEx w15:done="1" w15:paraId="120E4F4F"/>
  <w15:commentEx w15:done="1" w15:paraId="10F26F5D"/>
  <w15:commentEx w15:done="1" w15:paraId="1ECA5CB0" w15:paraIdParent="3B980007"/>
  <w15:commentEx w15:done="1" w15:paraId="02D7C0A4" w15:paraIdParent="7F48188A"/>
  <w15:commentEx w15:done="1" w15:paraId="113B5476" w15:paraIdParent="10F26F5D"/>
  <w15:commentEx w15:done="1" w15:paraId="58CCF8E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86C56A" w16cex:dateUtc="2022-07-25T10:24:40.116Z"/>
  <w16cex:commentExtensible w16cex:durableId="4E16CF49" w16cex:dateUtc="2022-07-25T10:33:29.24Z"/>
  <w16cex:commentExtensible w16cex:durableId="14905372" w16cex:dateUtc="2022-07-25T17:13:12.902Z"/>
  <w16cex:commentExtensible w16cex:durableId="72EF0213" w16cex:dateUtc="2022-07-25T17:15:58.863Z"/>
  <w16cex:commentExtensible w16cex:durableId="140CB933" w16cex:dateUtc="2023-07-05T11:56:22.617Z"/>
  <w16cex:commentExtensible w16cex:durableId="163CFF3C" w16cex:dateUtc="2023-07-05T11:57:58.513Z"/>
  <w16cex:commentExtensible w16cex:durableId="03BB5A37" w16cex:dateUtc="2023-07-11T12:41:46.116Z"/>
  <w16cex:commentExtensible w16cex:durableId="36C91687" w16cex:dateUtc="2023-07-11T09:44:10.905Z"/>
  <w16cex:commentExtensible w16cex:durableId="5AF12A2B" w16cex:dateUtc="2023-07-11T09:45:01.72Z"/>
  <w16cex:commentExtensible w16cex:durableId="6032066D" w16cex:dateUtc="2023-07-21T16:11:41.456Z"/>
  <w16cex:commentExtensible w16cex:durableId="436E8125" w16cex:dateUtc="2023-07-11T10:00:51.416Z"/>
  <w16cex:commentExtensible w16cex:durableId="095D0A2F" w16cex:dateUtc="2023-07-11T10:38:42.002Z"/>
  <w16cex:commentExtensible w16cex:durableId="68A7D493" w16cex:dateUtc="2023-08-09T13:31:49.471Z"/>
  <w16cex:commentExtensible w16cex:durableId="4B090AA8" w16cex:dateUtc="2023-07-11T10:42:10.706Z"/>
  <w16cex:commentExtensible w16cex:durableId="42369554" w16cex:dateUtc="2024-08-05T11:15:35.271Z"/>
  <w16cex:commentExtensible w16cex:durableId="35A4F6B9" w16cex:dateUtc="2023-07-11T10:51:53.616Z"/>
  <w16cex:commentExtensible w16cex:durableId="784174B1" w16cex:dateUtc="2023-08-21T07:42:55.623Z"/>
  <w16cex:commentExtensible w16cex:durableId="660B7287" w16cex:dateUtc="2024-08-05T11:06:14.075Z"/>
  <w16cex:commentExtensible w16cex:durableId="46EC291C" w16cex:dateUtc="2023-08-21T12:25:29.012Z"/>
  <w16cex:commentExtensible w16cex:durableId="4211C602" w16cex:dateUtc="2024-08-05T22:54:52.69Z"/>
  <w16cex:commentExtensible w16cex:durableId="7E181301" w16cex:dateUtc="2024-08-05T22:44:14.465Z"/>
  <w16cex:commentExtensible w16cex:durableId="750DA62D" w16cex:dateUtc="2024-08-05T11:32:12.982Z"/>
  <w16cex:commentExtensible w16cex:durableId="3F473B3F" w16cex:dateUtc="2024-08-05T11:03:26.843Z"/>
  <w16cex:commentExtensible w16cex:durableId="43804EE5" w16cex:dateUtc="2024-08-05T10:51:41.189Z"/>
  <w16cex:commentExtensible w16cex:durableId="675F0763" w16cex:dateUtc="2024-08-23T12:28:02.894Z">
    <w16cex:extLst>
      <w16:ext w16:uri="{CE6994B0-6A32-4C9F-8C6B-6E91EDA988CE}">
        <cr:reactions xmlns:cr="http://schemas.microsoft.com/office/comments/2020/reactions">
          <cr:reaction reactionType="1">
            <cr:reactionInfo dateUtc="2024-08-24T11:13:58.533Z">
              <cr:user userId="S::l.k.deer@tilburguniversity.edu::bbc6f135-6643-4dae-bd9b-403a4eb0c1d8" userProvider="AD" userName="Lachlan Deer"/>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6810503" w16cid:durableId="6E86C56A"/>
  <w16cid:commentId w16cid:paraId="151F3267" w16cid:durableId="4E16CF49"/>
  <w16cid:commentId w16cid:paraId="0A0D3368" w16cid:durableId="14905372"/>
  <w16cid:commentId w16cid:paraId="19A1EED2" w16cid:durableId="72EF0213"/>
  <w16cid:commentId w16cid:paraId="445F709D" w16cid:durableId="140CB933"/>
  <w16cid:commentId w16cid:paraId="5EC167D9" w16cid:durableId="163CFF3C"/>
  <w16cid:commentId w16cid:paraId="06F9BAB3" w16cid:durableId="36C91687"/>
  <w16cid:commentId w16cid:paraId="2287156E" w16cid:durableId="5AF12A2B"/>
  <w16cid:commentId w16cid:paraId="22CF8575" w16cid:durableId="436E8125"/>
  <w16cid:commentId w16cid:paraId="6804906C" w16cid:durableId="095D0A2F"/>
  <w16cid:commentId w16cid:paraId="0A0A502C" w16cid:durableId="4B090AA8"/>
  <w16cid:commentId w16cid:paraId="7B42D5C7" w16cid:durableId="6032066D"/>
  <w16cid:commentId w16cid:paraId="6153AF6C" w16cid:durableId="35A4F6B9"/>
  <w16cid:commentId w16cid:paraId="6D25C045" w16cid:durableId="03BB5A37"/>
  <w16cid:commentId w16cid:paraId="680EB45A" w16cid:durableId="68A7D493"/>
  <w16cid:commentId w16cid:paraId="4924A0A1" w16cid:durableId="784174B1"/>
  <w16cid:commentId w16cid:paraId="145DC751" w16cid:durableId="46EC291C"/>
  <w16cid:commentId w16cid:paraId="3B980007" w16cid:durableId="43804EE5"/>
  <w16cid:commentId w16cid:paraId="7F48188A" w16cid:durableId="3F473B3F"/>
  <w16cid:commentId w16cid:paraId="120E4F4F" w16cid:durableId="660B7287"/>
  <w16cid:commentId w16cid:paraId="10F26F5D" w16cid:durableId="42369554"/>
  <w16cid:commentId w16cid:paraId="1ECA5CB0" w16cid:durableId="750DA62D"/>
  <w16cid:commentId w16cid:paraId="02D7C0A4" w16cid:durableId="7E181301"/>
  <w16cid:commentId w16cid:paraId="113B5476" w16cid:durableId="4211C602"/>
  <w16cid:commentId w16cid:paraId="58CCF8E3" w16cid:durableId="675F0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79CB" w14:paraId="7B4B54AD" w14:textId="77777777">
      <w:r>
        <w:separator/>
      </w:r>
    </w:p>
  </w:endnote>
  <w:endnote w:type="continuationSeparator" w:id="0">
    <w:p w:rsidR="00000000" w:rsidRDefault="009479CB" w14:paraId="2BD6AB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cala Sans Offc">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C13" w:rsidRDefault="001B2C13" w14:paraId="000001EF" w14:textId="77777777">
    <w:pPr>
      <w:pBdr>
        <w:top w:val="nil"/>
        <w:left w:val="nil"/>
        <w:bottom w:val="nil"/>
        <w:right w:val="nil"/>
        <w:between w:val="nil"/>
      </w:pBdr>
      <w:tabs>
        <w:tab w:val="center" w:pos="4320"/>
        <w:tab w:val="right" w:pos="8640"/>
      </w:tabs>
      <w:jc w:val="right"/>
      <w:rPr>
        <w:color w:val="000000"/>
      </w:rPr>
    </w:pPr>
  </w:p>
  <w:p w:rsidR="001B2C13" w:rsidRDefault="009479CB" w14:paraId="000001F0" w14:textId="77777777">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C13" w:rsidRDefault="009479CB" w14:paraId="000001F1"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1B2C13" w:rsidRDefault="001B2C13" w14:paraId="000001F2" w14:textId="7777777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79CB" w14:paraId="72B782B7" w14:textId="77777777">
      <w:r>
        <w:separator/>
      </w:r>
    </w:p>
  </w:footnote>
  <w:footnote w:type="continuationSeparator" w:id="0">
    <w:p w:rsidR="00000000" w:rsidRDefault="009479CB" w14:paraId="04BF7F2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B2C13" w:rsidP="09D4BAFA" w:rsidRDefault="009479CB" w14:paraId="000001ED" w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rPr>
        <w:color w:val="000000"/>
      </w:rPr>
    </w:pPr>
  </w:p>
  <w:p w:rsidR="001B2C13" w:rsidRDefault="001B2C13" w14:paraId="000001EE" w14:textId="77777777">
    <w:pPr>
      <w:pBdr>
        <w:top w:val="nil"/>
        <w:left w:val="nil"/>
        <w:bottom w:val="nil"/>
        <w:right w:val="nil"/>
        <w:between w:val="nil"/>
      </w:pBdr>
      <w:tabs>
        <w:tab w:val="center" w:pos="4513"/>
        <w:tab w:val="right" w:pos="9026"/>
      </w:tabs>
      <w:rPr>
        <w:color w:val="000000"/>
      </w:rPr>
    </w:pPr>
  </w:p>
</w:hdr>
</file>

<file path=word/intelligence2.xml><?xml version="1.0" encoding="utf-8"?>
<int2:intelligence xmlns:int2="http://schemas.microsoft.com/office/intelligence/2020/intelligence">
  <int2:observations>
    <int2:bookmark int2:bookmarkName="_Int_uh7UsXR2" int2:invalidationBookmarkName="" int2:hashCode="9SvESjQ0DL9MGq" int2:id="S4prk6jx">
      <int2:state int2:type="LegacyProofing" int2:value="Rejected"/>
    </int2:bookmark>
    <int2:bookmark int2:bookmarkName="_Int_BnXkvzEO" int2:invalidationBookmarkName="" int2:hashCode="HascVQmMAzDpK+" int2:id="UJPi9Dnu">
      <int2:state int2:type="LegacyProofing" int2:value="Rejected"/>
    </int2:bookmark>
    <int2:bookmark int2:bookmarkName="_Int_on1FHES9" int2:invalidationBookmarkName="" int2:hashCode="HascVQmMAzDpK+" int2:id="OsyBwIrx">
      <int2:state int2:type="LegacyProofing" int2:value="Rejected"/>
    </int2:bookmark>
    <int2:bookmark int2:bookmarkName="_Int_wIITSSUW" int2:invalidationBookmarkName="" int2:hashCode="HascVQmMAzDpK+" int2:id="TbZNgtE7">
      <int2:state int2:type="LegacyProofing" int2:value="Rejected"/>
    </int2:bookmark>
    <int2:bookmark int2:bookmarkName="_Int_Gz4I5R6N" int2:invalidationBookmarkName="" int2:hashCode="HascVQmMAzDpK+" int2:id="XPPVWX5Y">
      <int2:state int2:type="LegacyProofing" int2:value="Rejected"/>
    </int2:bookmark>
    <int2:bookmark int2:bookmarkName="_Int_uwWRBH2J" int2:invalidationBookmarkName="" int2:hashCode="QPvVgnr8E37/nd" int2:id="ilJXbScZ">
      <int2:state int2:type="LegacyProofing" int2:value="Rejected"/>
    </int2:bookmark>
    <int2:bookmark int2:bookmarkName="_Int_9SYrE3Ur" int2:invalidationBookmarkName="" int2:hashCode="QPvVgnr8E37/nd" int2:id="IvTT0zh8">
      <int2:state int2:type="LegacyProofing" int2:value="Rejected"/>
    </int2:bookmark>
    <int2:bookmark int2:bookmarkName="_Int_6jwiJIkP" int2:invalidationBookmarkName="" int2:hashCode="zffpJfV0Z0HDFv" int2:id="L2TYekCm"/>
    <int2:bookmark int2:bookmarkName="_Int_3cmLjCjN" int2:invalidationBookmarkName="" int2:hashCode="RoHRJMxsS3O6q/" int2:id="3oAfS0kP"/>
    <int2:bookmark int2:bookmarkName="_Int_cIw6QMp6" int2:invalidationBookmarkName="" int2:hashCode="s4S96Zk6rq7g8o" int2:id="WNSk6xk0"/>
    <int2:bookmark int2:bookmarkName="_Int_ua8LtHGN" int2:invalidationBookmarkName="" int2:hashCode="rxDvIN2QYLvurQ" int2:id="OQMKT6qV">
      <int2:state int2:type="AugLoop_Text_Critique" int2:value="Rejected"/>
      <int2:state int2:type="LegacyProofing" int2:value="Rejected"/>
    </int2:bookmark>
    <int2:bookmark int2:bookmarkName="_Int_T4PDsSsJ" int2:invalidationBookmarkName="" int2:hashCode="Rw+H4rkxHhvbDu" int2:id="YFqGwA08">
      <int2:state int2:type="AugLoop_Text_Critique" int2:value="Rejected"/>
    </int2:bookmark>
    <int2:bookmark int2:bookmarkName="_Int_tPpaSG1p" int2:invalidationBookmarkName="" int2:hashCode="ebvFNemP5+ZKzn" int2:id="6Rpmt8xz"/>
    <int2:bookmark int2:bookmarkName="_Int_alr4VEES" int2:invalidationBookmarkName="" int2:hashCode="Rw+H4rkxHhvbDu" int2:id="nYn2E3MB"/>
    <int2:bookmark int2:bookmarkName="_Int_63QmyJIV" int2:invalidationBookmarkName="" int2:hashCode="APU5aspEajVMlz" int2:id="J0eyjHqd"/>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1cf53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7a6e89"/>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4ef0f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1758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dc8a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2e6b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cc3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9ae6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32e5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bd831af"/>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47717af"/>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13a6ff6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fe6e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1419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c736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f34b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dba9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5f9e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a548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49a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3143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7d5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28e7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39d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8050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2ea4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f0a5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31c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74cd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2dc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ef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7188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9a5c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dcfd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5d00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b9ee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c2f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34da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a9d8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b405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d67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f3e4f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e561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3a5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76d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8e45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fb2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e3a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5b6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910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ba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705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a043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19c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bb2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2bc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acb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0f9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760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c53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d9d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705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B627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A1B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24DFF"/>
    <w:multiLevelType w:val="hybridMultilevel"/>
    <w:tmpl w:val="FFFFFFFF"/>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3" w15:restartNumberingAfterBreak="0">
    <w:nsid w:val="40C518B5"/>
    <w:multiLevelType w:val="hybridMultilevel"/>
    <w:tmpl w:val="FFFFFFFF"/>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6734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950822823">
    <w:abstractNumId w:val="2"/>
  </w:num>
  <w:num w:numId="2" w16cid:durableId="1500997825">
    <w:abstractNumId w:val="0"/>
  </w:num>
  <w:num w:numId="3" w16cid:durableId="2070955770">
    <w:abstractNumId w:val="3"/>
  </w:num>
  <w:num w:numId="4" w16cid:durableId="1952589947">
    <w:abstractNumId w:val="4"/>
  </w:num>
  <w:num w:numId="5" w16cid:durableId="1781995507">
    <w:abstractNumId w:val="1"/>
  </w:num>
</w:numbering>
</file>

<file path=word/people.xml><?xml version="1.0" encoding="utf-8"?>
<w15:people xmlns:mc="http://schemas.openxmlformats.org/markup-compatibility/2006" xmlns:w15="http://schemas.microsoft.com/office/word/2012/wordml" mc:Ignorable="w15">
  <w15:person w15:author="Linda Arts">
    <w15:presenceInfo w15:providerId="AD" w15:userId="S::l.l.arts@tilburguniversity.edu::88616eda-e65c-42da-b982-511a9f205a04"/>
  </w15:person>
  <w15:person w15:author="Lachlan Deer">
    <w15:presenceInfo w15:providerId="AD" w15:userId="S::l.k.deer@tilburguniversity.edu::bbc6f135-6643-4dae-bd9b-403a4eb0c1d8"/>
  </w15:person>
  <w15:person w15:author="Doga Bayraktar">
    <w15:presenceInfo w15:providerId="AD" w15:userId="S::d.b.bayraktar@tilburguniversity.edu::9c7c0a57-a757-4a9a-8f49-2bbf6e342262"/>
  </w15:person>
  <w15:person w15:author="Roshini Sudhaharan">
    <w15:presenceInfo w15:providerId="AD" w15:userId="S::r.sudhaharan@tilburguniversity.edu::71597cf4-e2ec-4f11-a39a-92ec6316537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13"/>
    <w:rsid w:val="00123AA2"/>
    <w:rsid w:val="001B2C13"/>
    <w:rsid w:val="0032D891"/>
    <w:rsid w:val="00654A4C"/>
    <w:rsid w:val="0068ED2E"/>
    <w:rsid w:val="007C358C"/>
    <w:rsid w:val="008A3108"/>
    <w:rsid w:val="009479CB"/>
    <w:rsid w:val="00A72438"/>
    <w:rsid w:val="00E412A3"/>
    <w:rsid w:val="00E5642E"/>
    <w:rsid w:val="00F40E5C"/>
    <w:rsid w:val="0108785C"/>
    <w:rsid w:val="01304BAE"/>
    <w:rsid w:val="016844C5"/>
    <w:rsid w:val="018872F3"/>
    <w:rsid w:val="018B5D6B"/>
    <w:rsid w:val="01E52679"/>
    <w:rsid w:val="01F5903D"/>
    <w:rsid w:val="01FCD2AD"/>
    <w:rsid w:val="01FDCF46"/>
    <w:rsid w:val="0224F8DC"/>
    <w:rsid w:val="023267E8"/>
    <w:rsid w:val="02328D0E"/>
    <w:rsid w:val="0234750D"/>
    <w:rsid w:val="026A2C09"/>
    <w:rsid w:val="0288142E"/>
    <w:rsid w:val="02BDEF66"/>
    <w:rsid w:val="030F5052"/>
    <w:rsid w:val="03193FBB"/>
    <w:rsid w:val="032B7D02"/>
    <w:rsid w:val="034695BE"/>
    <w:rsid w:val="034AF144"/>
    <w:rsid w:val="034C14B0"/>
    <w:rsid w:val="036A7953"/>
    <w:rsid w:val="0392E1FF"/>
    <w:rsid w:val="03A0B782"/>
    <w:rsid w:val="03BAD683"/>
    <w:rsid w:val="03BFDD05"/>
    <w:rsid w:val="03C2F516"/>
    <w:rsid w:val="03EF4DAE"/>
    <w:rsid w:val="03F8D5A4"/>
    <w:rsid w:val="04000A75"/>
    <w:rsid w:val="04054863"/>
    <w:rsid w:val="040FB5E9"/>
    <w:rsid w:val="0439EA32"/>
    <w:rsid w:val="04736055"/>
    <w:rsid w:val="048A3A86"/>
    <w:rsid w:val="049C9E6A"/>
    <w:rsid w:val="04A3D545"/>
    <w:rsid w:val="04E08B91"/>
    <w:rsid w:val="04E9E526"/>
    <w:rsid w:val="04E9FA29"/>
    <w:rsid w:val="04F61AFD"/>
    <w:rsid w:val="04FCF381"/>
    <w:rsid w:val="050649B4"/>
    <w:rsid w:val="05087BC8"/>
    <w:rsid w:val="0540D5B8"/>
    <w:rsid w:val="055DA22B"/>
    <w:rsid w:val="056F1717"/>
    <w:rsid w:val="0587EC2E"/>
    <w:rsid w:val="05946B58"/>
    <w:rsid w:val="0594AEBC"/>
    <w:rsid w:val="05D330E8"/>
    <w:rsid w:val="05D6DDC3"/>
    <w:rsid w:val="05F0C986"/>
    <w:rsid w:val="060CEAF2"/>
    <w:rsid w:val="060EAB76"/>
    <w:rsid w:val="0634AE65"/>
    <w:rsid w:val="06401A7F"/>
    <w:rsid w:val="0648F2F7"/>
    <w:rsid w:val="064B2F05"/>
    <w:rsid w:val="066869B0"/>
    <w:rsid w:val="06ACAC81"/>
    <w:rsid w:val="06B10840"/>
    <w:rsid w:val="06D4AFFF"/>
    <w:rsid w:val="06D82136"/>
    <w:rsid w:val="06E6A8CA"/>
    <w:rsid w:val="06F338D0"/>
    <w:rsid w:val="06FC7577"/>
    <w:rsid w:val="072263DC"/>
    <w:rsid w:val="07278956"/>
    <w:rsid w:val="074D3939"/>
    <w:rsid w:val="0766FAA3"/>
    <w:rsid w:val="07A84877"/>
    <w:rsid w:val="07AAAE4C"/>
    <w:rsid w:val="07CEDB29"/>
    <w:rsid w:val="07DB7607"/>
    <w:rsid w:val="07E07172"/>
    <w:rsid w:val="07F587A9"/>
    <w:rsid w:val="08226768"/>
    <w:rsid w:val="0824F08A"/>
    <w:rsid w:val="083DEA76"/>
    <w:rsid w:val="083FBB76"/>
    <w:rsid w:val="08435923"/>
    <w:rsid w:val="0871B45F"/>
    <w:rsid w:val="08826151"/>
    <w:rsid w:val="08B87FEA"/>
    <w:rsid w:val="08D8864B"/>
    <w:rsid w:val="08DAF7C3"/>
    <w:rsid w:val="08EE6119"/>
    <w:rsid w:val="08F3DD0B"/>
    <w:rsid w:val="08F460AD"/>
    <w:rsid w:val="08F4E931"/>
    <w:rsid w:val="08FDE2B8"/>
    <w:rsid w:val="090AD1AA"/>
    <w:rsid w:val="0939CF0C"/>
    <w:rsid w:val="0949BA31"/>
    <w:rsid w:val="0961D0CA"/>
    <w:rsid w:val="09774668"/>
    <w:rsid w:val="097DD366"/>
    <w:rsid w:val="09986D28"/>
    <w:rsid w:val="099CF258"/>
    <w:rsid w:val="09A26A40"/>
    <w:rsid w:val="09A9F453"/>
    <w:rsid w:val="09AEF48C"/>
    <w:rsid w:val="09BE7979"/>
    <w:rsid w:val="09D4BAFA"/>
    <w:rsid w:val="0A0682D1"/>
    <w:rsid w:val="0A1B4BE0"/>
    <w:rsid w:val="0A2144D0"/>
    <w:rsid w:val="0A42883A"/>
    <w:rsid w:val="0A5B9948"/>
    <w:rsid w:val="0A84412C"/>
    <w:rsid w:val="0A8BE88E"/>
    <w:rsid w:val="0A9C79CE"/>
    <w:rsid w:val="0A9CB963"/>
    <w:rsid w:val="0AA1A5DC"/>
    <w:rsid w:val="0AB414A4"/>
    <w:rsid w:val="0AD4BFAF"/>
    <w:rsid w:val="0AEF7056"/>
    <w:rsid w:val="0B12ACE1"/>
    <w:rsid w:val="0B1C523E"/>
    <w:rsid w:val="0B1EB1DA"/>
    <w:rsid w:val="0B4368EF"/>
    <w:rsid w:val="0B49B1A3"/>
    <w:rsid w:val="0B5285C3"/>
    <w:rsid w:val="0B6EB587"/>
    <w:rsid w:val="0B758B38"/>
    <w:rsid w:val="0BAFEA79"/>
    <w:rsid w:val="0BB61BE9"/>
    <w:rsid w:val="0BE677F7"/>
    <w:rsid w:val="0C1C160E"/>
    <w:rsid w:val="0C1D2D84"/>
    <w:rsid w:val="0C1D5E91"/>
    <w:rsid w:val="0C3099E5"/>
    <w:rsid w:val="0C668562"/>
    <w:rsid w:val="0C8B40B7"/>
    <w:rsid w:val="0C96C153"/>
    <w:rsid w:val="0C974002"/>
    <w:rsid w:val="0CBE8B86"/>
    <w:rsid w:val="0CC8091F"/>
    <w:rsid w:val="0CC81026"/>
    <w:rsid w:val="0CD15CD8"/>
    <w:rsid w:val="0D085379"/>
    <w:rsid w:val="0D0EE695"/>
    <w:rsid w:val="0D115B99"/>
    <w:rsid w:val="0D128DDD"/>
    <w:rsid w:val="0D2D89E9"/>
    <w:rsid w:val="0D2E47D9"/>
    <w:rsid w:val="0D2EB808"/>
    <w:rsid w:val="0D4412CD"/>
    <w:rsid w:val="0D8569FC"/>
    <w:rsid w:val="0DC5EF8D"/>
    <w:rsid w:val="0DC88105"/>
    <w:rsid w:val="0DD9D6E7"/>
    <w:rsid w:val="0DE37874"/>
    <w:rsid w:val="0DE78C3E"/>
    <w:rsid w:val="0DF41D9B"/>
    <w:rsid w:val="0E05CD68"/>
    <w:rsid w:val="0E24EB24"/>
    <w:rsid w:val="0E2EB6D5"/>
    <w:rsid w:val="0E53F300"/>
    <w:rsid w:val="0E568CC8"/>
    <w:rsid w:val="0E73D05E"/>
    <w:rsid w:val="0E917DA5"/>
    <w:rsid w:val="0EA423DA"/>
    <w:rsid w:val="0EACF1E5"/>
    <w:rsid w:val="0EAD2BFA"/>
    <w:rsid w:val="0ECC1484"/>
    <w:rsid w:val="0EE502FE"/>
    <w:rsid w:val="0F0FC3D1"/>
    <w:rsid w:val="0F238E17"/>
    <w:rsid w:val="0F274A5F"/>
    <w:rsid w:val="0F788059"/>
    <w:rsid w:val="0F7AD16A"/>
    <w:rsid w:val="0F7D6D53"/>
    <w:rsid w:val="0F84CBEB"/>
    <w:rsid w:val="0F8FDE22"/>
    <w:rsid w:val="0FD24CAC"/>
    <w:rsid w:val="0FD307A0"/>
    <w:rsid w:val="0FE687EC"/>
    <w:rsid w:val="0FECD099"/>
    <w:rsid w:val="100C2CAB"/>
    <w:rsid w:val="102C97CD"/>
    <w:rsid w:val="103A4C6F"/>
    <w:rsid w:val="10677508"/>
    <w:rsid w:val="10687E9F"/>
    <w:rsid w:val="106A1FE7"/>
    <w:rsid w:val="10777E1A"/>
    <w:rsid w:val="1087BA4C"/>
    <w:rsid w:val="10A3B615"/>
    <w:rsid w:val="10BA8BA7"/>
    <w:rsid w:val="11099E02"/>
    <w:rsid w:val="111B027C"/>
    <w:rsid w:val="1125B090"/>
    <w:rsid w:val="113F56C3"/>
    <w:rsid w:val="115EB1DA"/>
    <w:rsid w:val="11720E6C"/>
    <w:rsid w:val="1182584D"/>
    <w:rsid w:val="1186E01E"/>
    <w:rsid w:val="11DBC49C"/>
    <w:rsid w:val="11E4CCBC"/>
    <w:rsid w:val="120E55CD"/>
    <w:rsid w:val="121BB160"/>
    <w:rsid w:val="12310707"/>
    <w:rsid w:val="124B44F3"/>
    <w:rsid w:val="125CF2E3"/>
    <w:rsid w:val="126C4325"/>
    <w:rsid w:val="126D5CC9"/>
    <w:rsid w:val="127DC678"/>
    <w:rsid w:val="128D1570"/>
    <w:rsid w:val="12C62873"/>
    <w:rsid w:val="12E1A8CA"/>
    <w:rsid w:val="12E83518"/>
    <w:rsid w:val="12FA823B"/>
    <w:rsid w:val="1314A157"/>
    <w:rsid w:val="13310B72"/>
    <w:rsid w:val="1358CF24"/>
    <w:rsid w:val="138C9AF1"/>
    <w:rsid w:val="13ED01E8"/>
    <w:rsid w:val="13F8C344"/>
    <w:rsid w:val="1407F1A0"/>
    <w:rsid w:val="14081386"/>
    <w:rsid w:val="140B81BF"/>
    <w:rsid w:val="1426C62A"/>
    <w:rsid w:val="14304935"/>
    <w:rsid w:val="1439E1B5"/>
    <w:rsid w:val="143A98DC"/>
    <w:rsid w:val="148B8188"/>
    <w:rsid w:val="148D261F"/>
    <w:rsid w:val="14A45F69"/>
    <w:rsid w:val="15186A5B"/>
    <w:rsid w:val="1534194C"/>
    <w:rsid w:val="15392C48"/>
    <w:rsid w:val="158B8A65"/>
    <w:rsid w:val="15D3E042"/>
    <w:rsid w:val="1608463F"/>
    <w:rsid w:val="16297C06"/>
    <w:rsid w:val="1642D08E"/>
    <w:rsid w:val="16437C4F"/>
    <w:rsid w:val="1655C970"/>
    <w:rsid w:val="16707EF7"/>
    <w:rsid w:val="16974AF3"/>
    <w:rsid w:val="16CEF48D"/>
    <w:rsid w:val="16E89411"/>
    <w:rsid w:val="16F29D20"/>
    <w:rsid w:val="170F29BD"/>
    <w:rsid w:val="171246B5"/>
    <w:rsid w:val="171783DC"/>
    <w:rsid w:val="17305C17"/>
    <w:rsid w:val="17306406"/>
    <w:rsid w:val="17388F11"/>
    <w:rsid w:val="176D0D9C"/>
    <w:rsid w:val="1772EA39"/>
    <w:rsid w:val="179A3BB4"/>
    <w:rsid w:val="17E0A9FC"/>
    <w:rsid w:val="17EB2FC2"/>
    <w:rsid w:val="17EFC66E"/>
    <w:rsid w:val="17F9A93A"/>
    <w:rsid w:val="1802E36D"/>
    <w:rsid w:val="1809DDB6"/>
    <w:rsid w:val="181E8155"/>
    <w:rsid w:val="18230314"/>
    <w:rsid w:val="1826C054"/>
    <w:rsid w:val="182898BA"/>
    <w:rsid w:val="184C43B1"/>
    <w:rsid w:val="1894E010"/>
    <w:rsid w:val="18AEC7FA"/>
    <w:rsid w:val="1903CF1F"/>
    <w:rsid w:val="191E1ED9"/>
    <w:rsid w:val="1926B38A"/>
    <w:rsid w:val="1926B494"/>
    <w:rsid w:val="19608722"/>
    <w:rsid w:val="1982D523"/>
    <w:rsid w:val="19BA51B6"/>
    <w:rsid w:val="19D73BE0"/>
    <w:rsid w:val="19E6888B"/>
    <w:rsid w:val="19E97091"/>
    <w:rsid w:val="19FB900A"/>
    <w:rsid w:val="1A05E776"/>
    <w:rsid w:val="1A078A6F"/>
    <w:rsid w:val="1A078A6F"/>
    <w:rsid w:val="1A2034D3"/>
    <w:rsid w:val="1A4A985B"/>
    <w:rsid w:val="1A4EDC6B"/>
    <w:rsid w:val="1A60422E"/>
    <w:rsid w:val="1A66DD0E"/>
    <w:rsid w:val="1A893C8E"/>
    <w:rsid w:val="1AB7537B"/>
    <w:rsid w:val="1ABD6192"/>
    <w:rsid w:val="1AE33DE0"/>
    <w:rsid w:val="1AE9354B"/>
    <w:rsid w:val="1B15BBBC"/>
    <w:rsid w:val="1B3285FB"/>
    <w:rsid w:val="1B33522D"/>
    <w:rsid w:val="1B3417E6"/>
    <w:rsid w:val="1B73B8E9"/>
    <w:rsid w:val="1B7F00BF"/>
    <w:rsid w:val="1B839FAA"/>
    <w:rsid w:val="1B8BAF02"/>
    <w:rsid w:val="1BCB911D"/>
    <w:rsid w:val="1BE668BC"/>
    <w:rsid w:val="1BF1D3A7"/>
    <w:rsid w:val="1C32A1D6"/>
    <w:rsid w:val="1C4B8466"/>
    <w:rsid w:val="1C528D22"/>
    <w:rsid w:val="1C52E339"/>
    <w:rsid w:val="1C54AA1A"/>
    <w:rsid w:val="1C9CE5F6"/>
    <w:rsid w:val="1CCA2DB4"/>
    <w:rsid w:val="1CCFFCDB"/>
    <w:rsid w:val="1D3D7E48"/>
    <w:rsid w:val="1D431224"/>
    <w:rsid w:val="1D7D73ED"/>
    <w:rsid w:val="1DA63288"/>
    <w:rsid w:val="1DB2EE21"/>
    <w:rsid w:val="1DB534C7"/>
    <w:rsid w:val="1DBBCCC8"/>
    <w:rsid w:val="1DFADC43"/>
    <w:rsid w:val="1E11C010"/>
    <w:rsid w:val="1E146810"/>
    <w:rsid w:val="1E2A22BF"/>
    <w:rsid w:val="1E3565D7"/>
    <w:rsid w:val="1E544935"/>
    <w:rsid w:val="1EABD341"/>
    <w:rsid w:val="1EB6B262"/>
    <w:rsid w:val="1EC34FC4"/>
    <w:rsid w:val="1ED1A7F3"/>
    <w:rsid w:val="1ED8D5A2"/>
    <w:rsid w:val="1EE8298A"/>
    <w:rsid w:val="1F126456"/>
    <w:rsid w:val="1F5DD9BD"/>
    <w:rsid w:val="1F65D91F"/>
    <w:rsid w:val="1F823C05"/>
    <w:rsid w:val="1FA4EBC5"/>
    <w:rsid w:val="1FD9D394"/>
    <w:rsid w:val="1FDC9E53"/>
    <w:rsid w:val="1FF558FC"/>
    <w:rsid w:val="202D2D86"/>
    <w:rsid w:val="20448369"/>
    <w:rsid w:val="2049AC03"/>
    <w:rsid w:val="205F2025"/>
    <w:rsid w:val="2066D6FD"/>
    <w:rsid w:val="206BA7EA"/>
    <w:rsid w:val="208122A1"/>
    <w:rsid w:val="208E9350"/>
    <w:rsid w:val="20C7F1D7"/>
    <w:rsid w:val="20DDB2DD"/>
    <w:rsid w:val="20DE9538"/>
    <w:rsid w:val="20F937DE"/>
    <w:rsid w:val="2110319F"/>
    <w:rsid w:val="211491C4"/>
    <w:rsid w:val="211C9D68"/>
    <w:rsid w:val="211E0C66"/>
    <w:rsid w:val="214BCAF3"/>
    <w:rsid w:val="216DAC2F"/>
    <w:rsid w:val="2171B2CE"/>
    <w:rsid w:val="21775A66"/>
    <w:rsid w:val="21883A58"/>
    <w:rsid w:val="21888F2F"/>
    <w:rsid w:val="21934AC9"/>
    <w:rsid w:val="21B05F59"/>
    <w:rsid w:val="21E36E25"/>
    <w:rsid w:val="21EC5A4C"/>
    <w:rsid w:val="2208B277"/>
    <w:rsid w:val="2214DAF0"/>
    <w:rsid w:val="221546CD"/>
    <w:rsid w:val="2220CB38"/>
    <w:rsid w:val="2250E510"/>
    <w:rsid w:val="2297B6FF"/>
    <w:rsid w:val="22DF93C0"/>
    <w:rsid w:val="22F29CB1"/>
    <w:rsid w:val="22F8D5AB"/>
    <w:rsid w:val="22FDF3C8"/>
    <w:rsid w:val="2333075D"/>
    <w:rsid w:val="236D9578"/>
    <w:rsid w:val="2374B889"/>
    <w:rsid w:val="23772A7A"/>
    <w:rsid w:val="23C70978"/>
    <w:rsid w:val="23F0107D"/>
    <w:rsid w:val="242406EF"/>
    <w:rsid w:val="24359695"/>
    <w:rsid w:val="24394A42"/>
    <w:rsid w:val="24442D9E"/>
    <w:rsid w:val="245BB1AA"/>
    <w:rsid w:val="245BB9CE"/>
    <w:rsid w:val="2470F7C9"/>
    <w:rsid w:val="24735C33"/>
    <w:rsid w:val="24902CF0"/>
    <w:rsid w:val="25119E5C"/>
    <w:rsid w:val="252A952D"/>
    <w:rsid w:val="25368B6E"/>
    <w:rsid w:val="2541377B"/>
    <w:rsid w:val="25576B0E"/>
    <w:rsid w:val="258A10EC"/>
    <w:rsid w:val="25B3F2E4"/>
    <w:rsid w:val="25BBF246"/>
    <w:rsid w:val="25C1F537"/>
    <w:rsid w:val="25DEA659"/>
    <w:rsid w:val="25F17D89"/>
    <w:rsid w:val="25FBE0E7"/>
    <w:rsid w:val="264B8398"/>
    <w:rsid w:val="264D8F9D"/>
    <w:rsid w:val="264EBCE7"/>
    <w:rsid w:val="266612BF"/>
    <w:rsid w:val="26906675"/>
    <w:rsid w:val="269D8A14"/>
    <w:rsid w:val="26A3FE75"/>
    <w:rsid w:val="26BCE662"/>
    <w:rsid w:val="26D50E54"/>
    <w:rsid w:val="26D8E827"/>
    <w:rsid w:val="270B813D"/>
    <w:rsid w:val="2737335B"/>
    <w:rsid w:val="274E0F5F"/>
    <w:rsid w:val="276F5489"/>
    <w:rsid w:val="27731967"/>
    <w:rsid w:val="27989B64"/>
    <w:rsid w:val="279F72D1"/>
    <w:rsid w:val="2800375C"/>
    <w:rsid w:val="28083C14"/>
    <w:rsid w:val="28395A75"/>
    <w:rsid w:val="284863D8"/>
    <w:rsid w:val="28571ECE"/>
    <w:rsid w:val="2862BA13"/>
    <w:rsid w:val="287FF89E"/>
    <w:rsid w:val="2881F9A7"/>
    <w:rsid w:val="28828044"/>
    <w:rsid w:val="288F8D48"/>
    <w:rsid w:val="28CCC42D"/>
    <w:rsid w:val="28CE9D7E"/>
    <w:rsid w:val="28D6AC74"/>
    <w:rsid w:val="28E8E52F"/>
    <w:rsid w:val="28F9C4BE"/>
    <w:rsid w:val="290AD4FE"/>
    <w:rsid w:val="292098A4"/>
    <w:rsid w:val="29227E1F"/>
    <w:rsid w:val="294492DB"/>
    <w:rsid w:val="29498953"/>
    <w:rsid w:val="298AF4E5"/>
    <w:rsid w:val="29A3A593"/>
    <w:rsid w:val="29B62462"/>
    <w:rsid w:val="29BCF2C7"/>
    <w:rsid w:val="29DB9F37"/>
    <w:rsid w:val="29DF6875"/>
    <w:rsid w:val="29EEA801"/>
    <w:rsid w:val="2AAABA29"/>
    <w:rsid w:val="2B1B2905"/>
    <w:rsid w:val="2B3479F2"/>
    <w:rsid w:val="2B36595D"/>
    <w:rsid w:val="2B3EDC3F"/>
    <w:rsid w:val="2B4D01CC"/>
    <w:rsid w:val="2B6299A7"/>
    <w:rsid w:val="2B8D8A15"/>
    <w:rsid w:val="2B905DE0"/>
    <w:rsid w:val="2B947412"/>
    <w:rsid w:val="2BB571BB"/>
    <w:rsid w:val="2BD04A32"/>
    <w:rsid w:val="2BDD441C"/>
    <w:rsid w:val="2BEB5AF8"/>
    <w:rsid w:val="2BEB5AF8"/>
    <w:rsid w:val="2BFECE75"/>
    <w:rsid w:val="2C14A3E7"/>
    <w:rsid w:val="2C299D4F"/>
    <w:rsid w:val="2C42B870"/>
    <w:rsid w:val="2CC3BFEF"/>
    <w:rsid w:val="2D20D5DE"/>
    <w:rsid w:val="2D23D8ED"/>
    <w:rsid w:val="2D249DC7"/>
    <w:rsid w:val="2D5693F7"/>
    <w:rsid w:val="2D868EB5"/>
    <w:rsid w:val="2D8D4C82"/>
    <w:rsid w:val="2DA37D8B"/>
    <w:rsid w:val="2DA686BB"/>
    <w:rsid w:val="2DB5C954"/>
    <w:rsid w:val="2DBCDDB6"/>
    <w:rsid w:val="2DCFC2BC"/>
    <w:rsid w:val="2DD7011A"/>
    <w:rsid w:val="2DE29B9E"/>
    <w:rsid w:val="2E00EA46"/>
    <w:rsid w:val="2E351C87"/>
    <w:rsid w:val="2E581FDE"/>
    <w:rsid w:val="2E6C35AF"/>
    <w:rsid w:val="2ED2788B"/>
    <w:rsid w:val="2ED951BC"/>
    <w:rsid w:val="2EF7DE80"/>
    <w:rsid w:val="2F2AFD1A"/>
    <w:rsid w:val="2F59A91E"/>
    <w:rsid w:val="2F678C58"/>
    <w:rsid w:val="2F716B62"/>
    <w:rsid w:val="2F83726A"/>
    <w:rsid w:val="2FA0EE6A"/>
    <w:rsid w:val="2FAB3404"/>
    <w:rsid w:val="2FBD225B"/>
    <w:rsid w:val="2FCEBFAD"/>
    <w:rsid w:val="2FD571CB"/>
    <w:rsid w:val="2FEBCBA1"/>
    <w:rsid w:val="300C6DBC"/>
    <w:rsid w:val="300EC9F8"/>
    <w:rsid w:val="3088E2DE"/>
    <w:rsid w:val="30A76D63"/>
    <w:rsid w:val="30AB31CC"/>
    <w:rsid w:val="30FBE49A"/>
    <w:rsid w:val="31004CDA"/>
    <w:rsid w:val="31162993"/>
    <w:rsid w:val="314FDE85"/>
    <w:rsid w:val="3158F2BC"/>
    <w:rsid w:val="31625E77"/>
    <w:rsid w:val="3166071F"/>
    <w:rsid w:val="3167DA5F"/>
    <w:rsid w:val="31711569"/>
    <w:rsid w:val="31770776"/>
    <w:rsid w:val="31A265FB"/>
    <w:rsid w:val="31B050C5"/>
    <w:rsid w:val="31C0996E"/>
    <w:rsid w:val="31C68323"/>
    <w:rsid w:val="320CD2A4"/>
    <w:rsid w:val="320DCEA7"/>
    <w:rsid w:val="321CAC99"/>
    <w:rsid w:val="3256D8A6"/>
    <w:rsid w:val="3275E2F3"/>
    <w:rsid w:val="329275EC"/>
    <w:rsid w:val="329A754E"/>
    <w:rsid w:val="32B7A316"/>
    <w:rsid w:val="32D7433C"/>
    <w:rsid w:val="330D128D"/>
    <w:rsid w:val="3310AF13"/>
    <w:rsid w:val="335ACDC3"/>
    <w:rsid w:val="3362C690"/>
    <w:rsid w:val="3377B92E"/>
    <w:rsid w:val="33923B7B"/>
    <w:rsid w:val="33A99F08"/>
    <w:rsid w:val="33B47267"/>
    <w:rsid w:val="33B87CFA"/>
    <w:rsid w:val="33CE7FD3"/>
    <w:rsid w:val="33E83C08"/>
    <w:rsid w:val="33EA1FA4"/>
    <w:rsid w:val="340F8BF1"/>
    <w:rsid w:val="34338149"/>
    <w:rsid w:val="3433855C"/>
    <w:rsid w:val="346780AA"/>
    <w:rsid w:val="3467E697"/>
    <w:rsid w:val="346AC36F"/>
    <w:rsid w:val="349447B3"/>
    <w:rsid w:val="34A8B62B"/>
    <w:rsid w:val="34B7D579"/>
    <w:rsid w:val="34C30841"/>
    <w:rsid w:val="34C4939C"/>
    <w:rsid w:val="34DD73D1"/>
    <w:rsid w:val="34E6C544"/>
    <w:rsid w:val="35215248"/>
    <w:rsid w:val="3546264F"/>
    <w:rsid w:val="357E1B67"/>
    <w:rsid w:val="359B9D7F"/>
    <w:rsid w:val="35A699B9"/>
    <w:rsid w:val="35A86C3D"/>
    <w:rsid w:val="35AD772B"/>
    <w:rsid w:val="35BD336B"/>
    <w:rsid w:val="35C1DF58"/>
    <w:rsid w:val="35C308D3"/>
    <w:rsid w:val="35D0BF15"/>
    <w:rsid w:val="35D21610"/>
    <w:rsid w:val="35EB3E6D"/>
    <w:rsid w:val="35F82E1A"/>
    <w:rsid w:val="36416EB3"/>
    <w:rsid w:val="3653A5DA"/>
    <w:rsid w:val="367E0962"/>
    <w:rsid w:val="36AA6964"/>
    <w:rsid w:val="36CAE861"/>
    <w:rsid w:val="36CB800D"/>
    <w:rsid w:val="36EC4AC0"/>
    <w:rsid w:val="36F01DBC"/>
    <w:rsid w:val="36F766B1"/>
    <w:rsid w:val="37069C59"/>
    <w:rsid w:val="373D9E90"/>
    <w:rsid w:val="37484D54"/>
    <w:rsid w:val="3749478C"/>
    <w:rsid w:val="3758DE0C"/>
    <w:rsid w:val="3771FB4C"/>
    <w:rsid w:val="37842D72"/>
    <w:rsid w:val="378D5D2A"/>
    <w:rsid w:val="37E1DE9D"/>
    <w:rsid w:val="37F9D49D"/>
    <w:rsid w:val="380AED50"/>
    <w:rsid w:val="38488107"/>
    <w:rsid w:val="384F3AB5"/>
    <w:rsid w:val="38582AC0"/>
    <w:rsid w:val="386B40ED"/>
    <w:rsid w:val="38B6CC34"/>
    <w:rsid w:val="38E36934"/>
    <w:rsid w:val="39150B4F"/>
    <w:rsid w:val="391D4BA9"/>
    <w:rsid w:val="39240C2F"/>
    <w:rsid w:val="393B1BC1"/>
    <w:rsid w:val="393F8313"/>
    <w:rsid w:val="39959524"/>
    <w:rsid w:val="39BD97AA"/>
    <w:rsid w:val="39C05A31"/>
    <w:rsid w:val="39CBAB53"/>
    <w:rsid w:val="39D441FB"/>
    <w:rsid w:val="39DC75EA"/>
    <w:rsid w:val="3A216348"/>
    <w:rsid w:val="3A76F96E"/>
    <w:rsid w:val="3A808DF2"/>
    <w:rsid w:val="3A92365E"/>
    <w:rsid w:val="3A9C2E36"/>
    <w:rsid w:val="3AA58733"/>
    <w:rsid w:val="3AA798DC"/>
    <w:rsid w:val="3AABD58F"/>
    <w:rsid w:val="3AAFF3B6"/>
    <w:rsid w:val="3ABDD044"/>
    <w:rsid w:val="3ACF93A2"/>
    <w:rsid w:val="3AF0597E"/>
    <w:rsid w:val="3AF6C0CB"/>
    <w:rsid w:val="3AFB7711"/>
    <w:rsid w:val="3B1B6D1B"/>
    <w:rsid w:val="3B1B8D15"/>
    <w:rsid w:val="3B2716FD"/>
    <w:rsid w:val="3B3ADD97"/>
    <w:rsid w:val="3B4DBDCD"/>
    <w:rsid w:val="3B4E406F"/>
    <w:rsid w:val="3B58FDDE"/>
    <w:rsid w:val="3B5B07C4"/>
    <w:rsid w:val="3B5D0066"/>
    <w:rsid w:val="3B7CFFFA"/>
    <w:rsid w:val="3B8021C9"/>
    <w:rsid w:val="3B9EB7AE"/>
    <w:rsid w:val="3BB29D15"/>
    <w:rsid w:val="3BD15B61"/>
    <w:rsid w:val="3C0F9443"/>
    <w:rsid w:val="3C12C9CF"/>
    <w:rsid w:val="3C12C9CF"/>
    <w:rsid w:val="3C5CC92F"/>
    <w:rsid w:val="3C7F3D54"/>
    <w:rsid w:val="3CB0391C"/>
    <w:rsid w:val="3CB1C042"/>
    <w:rsid w:val="3CB3C810"/>
    <w:rsid w:val="3CBDC941"/>
    <w:rsid w:val="3CC05DCD"/>
    <w:rsid w:val="3CD8476B"/>
    <w:rsid w:val="3CDEA9E5"/>
    <w:rsid w:val="3CF014D7"/>
    <w:rsid w:val="3CF5386C"/>
    <w:rsid w:val="3CF7FAF3"/>
    <w:rsid w:val="3D001A89"/>
    <w:rsid w:val="3D098938"/>
    <w:rsid w:val="3D315149"/>
    <w:rsid w:val="3D390262"/>
    <w:rsid w:val="3D39338A"/>
    <w:rsid w:val="3D5C211E"/>
    <w:rsid w:val="3D9F60B3"/>
    <w:rsid w:val="3DAEBCCB"/>
    <w:rsid w:val="3DCF0AAA"/>
    <w:rsid w:val="3DDD27F5"/>
    <w:rsid w:val="3DE37F00"/>
    <w:rsid w:val="3DFAA29D"/>
    <w:rsid w:val="3E042CCA"/>
    <w:rsid w:val="3E35FEFD"/>
    <w:rsid w:val="3E3614FE"/>
    <w:rsid w:val="3E3C3B0E"/>
    <w:rsid w:val="3E4AFB64"/>
    <w:rsid w:val="3E5192FE"/>
    <w:rsid w:val="3E532DD7"/>
    <w:rsid w:val="3E7E6627"/>
    <w:rsid w:val="3E86ECBB"/>
    <w:rsid w:val="3E981AC3"/>
    <w:rsid w:val="3EB538C7"/>
    <w:rsid w:val="3EBEC124"/>
    <w:rsid w:val="3EC547C0"/>
    <w:rsid w:val="3EC6AD49"/>
    <w:rsid w:val="3EC8558E"/>
    <w:rsid w:val="3ED26258"/>
    <w:rsid w:val="3ED7EAC8"/>
    <w:rsid w:val="3EDE3448"/>
    <w:rsid w:val="3EE0DC04"/>
    <w:rsid w:val="3EE76AAD"/>
    <w:rsid w:val="3F12FECC"/>
    <w:rsid w:val="3F1C36D3"/>
    <w:rsid w:val="3F2C46B2"/>
    <w:rsid w:val="3F667864"/>
    <w:rsid w:val="3F688719"/>
    <w:rsid w:val="3F74CDC5"/>
    <w:rsid w:val="3F9C9289"/>
    <w:rsid w:val="3FA03E98"/>
    <w:rsid w:val="3FE33879"/>
    <w:rsid w:val="3FE44123"/>
    <w:rsid w:val="3FF3831B"/>
    <w:rsid w:val="4008BD4F"/>
    <w:rsid w:val="400D29F6"/>
    <w:rsid w:val="401EB1A2"/>
    <w:rsid w:val="402CD92E"/>
    <w:rsid w:val="402E9548"/>
    <w:rsid w:val="4037FE59"/>
    <w:rsid w:val="40798AFF"/>
    <w:rsid w:val="4081E805"/>
    <w:rsid w:val="4086A7E2"/>
    <w:rsid w:val="40935228"/>
    <w:rsid w:val="40ABA136"/>
    <w:rsid w:val="40DC40C7"/>
    <w:rsid w:val="40F15D67"/>
    <w:rsid w:val="411231BD"/>
    <w:rsid w:val="4165DFB8"/>
    <w:rsid w:val="41662546"/>
    <w:rsid w:val="416DB5C0"/>
    <w:rsid w:val="4171B3B8"/>
    <w:rsid w:val="418ADC15"/>
    <w:rsid w:val="41BD94DB"/>
    <w:rsid w:val="41C5B437"/>
    <w:rsid w:val="41C8A98F"/>
    <w:rsid w:val="41DB4125"/>
    <w:rsid w:val="41EE342A"/>
    <w:rsid w:val="425D5BAF"/>
    <w:rsid w:val="42A56132"/>
    <w:rsid w:val="42AF5B30"/>
    <w:rsid w:val="42B0873C"/>
    <w:rsid w:val="42CBD619"/>
    <w:rsid w:val="42D045D5"/>
    <w:rsid w:val="42E7B022"/>
    <w:rsid w:val="42F268D9"/>
    <w:rsid w:val="43079BF9"/>
    <w:rsid w:val="431CDA06"/>
    <w:rsid w:val="436479F0"/>
    <w:rsid w:val="4380D002"/>
    <w:rsid w:val="4389B77B"/>
    <w:rsid w:val="438F8FDB"/>
    <w:rsid w:val="43A263CD"/>
    <w:rsid w:val="43D87801"/>
    <w:rsid w:val="43E12EC2"/>
    <w:rsid w:val="441DFE4F"/>
    <w:rsid w:val="44229080"/>
    <w:rsid w:val="4427134E"/>
    <w:rsid w:val="442C38B5"/>
    <w:rsid w:val="4439E987"/>
    <w:rsid w:val="4468EF76"/>
    <w:rsid w:val="44A55682"/>
    <w:rsid w:val="44A72F7E"/>
    <w:rsid w:val="44AE383A"/>
    <w:rsid w:val="44B5F14B"/>
    <w:rsid w:val="44DC553F"/>
    <w:rsid w:val="44E06CDB"/>
    <w:rsid w:val="45030CD8"/>
    <w:rsid w:val="4515C938"/>
    <w:rsid w:val="4517934B"/>
    <w:rsid w:val="451F04AD"/>
    <w:rsid w:val="4527040F"/>
    <w:rsid w:val="455A985A"/>
    <w:rsid w:val="45C5C42C"/>
    <w:rsid w:val="45CED80C"/>
    <w:rsid w:val="45D6A189"/>
    <w:rsid w:val="45EE3A97"/>
    <w:rsid w:val="45FEF789"/>
    <w:rsid w:val="4629687E"/>
    <w:rsid w:val="464291A3"/>
    <w:rsid w:val="4651C1AC"/>
    <w:rsid w:val="46590CC6"/>
    <w:rsid w:val="465B5E2E"/>
    <w:rsid w:val="46791E75"/>
    <w:rsid w:val="46B74D0C"/>
    <w:rsid w:val="46BBBE80"/>
    <w:rsid w:val="46C13DF5"/>
    <w:rsid w:val="46E2A159"/>
    <w:rsid w:val="46E8DA42"/>
    <w:rsid w:val="474E6097"/>
    <w:rsid w:val="475AB6EC"/>
    <w:rsid w:val="475FF7B8"/>
    <w:rsid w:val="4761948D"/>
    <w:rsid w:val="477FDFAA"/>
    <w:rsid w:val="478777C5"/>
    <w:rsid w:val="479D2FBE"/>
    <w:rsid w:val="47BC3E6D"/>
    <w:rsid w:val="47C7B53B"/>
    <w:rsid w:val="47D8B850"/>
    <w:rsid w:val="47DFA2DD"/>
    <w:rsid w:val="47ECBECB"/>
    <w:rsid w:val="47ED920D"/>
    <w:rsid w:val="48139B1A"/>
    <w:rsid w:val="483902D4"/>
    <w:rsid w:val="4847E149"/>
    <w:rsid w:val="48579045"/>
    <w:rsid w:val="48710491"/>
    <w:rsid w:val="489C264E"/>
    <w:rsid w:val="48C8DC7B"/>
    <w:rsid w:val="48E9ABAB"/>
    <w:rsid w:val="48EFC084"/>
    <w:rsid w:val="490265DF"/>
    <w:rsid w:val="4906A063"/>
    <w:rsid w:val="490EAF43"/>
    <w:rsid w:val="491FDA9C"/>
    <w:rsid w:val="49231DC4"/>
    <w:rsid w:val="49420C73"/>
    <w:rsid w:val="496FABA4"/>
    <w:rsid w:val="4989626E"/>
    <w:rsid w:val="4995EDFA"/>
    <w:rsid w:val="49A22529"/>
    <w:rsid w:val="49B41D3B"/>
    <w:rsid w:val="49BF0E37"/>
    <w:rsid w:val="49D00B86"/>
    <w:rsid w:val="49D9F7C2"/>
    <w:rsid w:val="49E98370"/>
    <w:rsid w:val="49F275D0"/>
    <w:rsid w:val="49F75358"/>
    <w:rsid w:val="4A0744E8"/>
    <w:rsid w:val="4A09CE39"/>
    <w:rsid w:val="4A139AB8"/>
    <w:rsid w:val="4A1A61E2"/>
    <w:rsid w:val="4A374320"/>
    <w:rsid w:val="4A4F7B7B"/>
    <w:rsid w:val="4AA6717B"/>
    <w:rsid w:val="4AA92B0B"/>
    <w:rsid w:val="4AC3AB7A"/>
    <w:rsid w:val="4AF05BF0"/>
    <w:rsid w:val="4AF3DF2F"/>
    <w:rsid w:val="4AFEE717"/>
    <w:rsid w:val="4B182F90"/>
    <w:rsid w:val="4B208384"/>
    <w:rsid w:val="4B33B699"/>
    <w:rsid w:val="4B4A01F5"/>
    <w:rsid w:val="4B543D66"/>
    <w:rsid w:val="4BB2C008"/>
    <w:rsid w:val="4BD1671B"/>
    <w:rsid w:val="4BEB4D86"/>
    <w:rsid w:val="4BF32EAB"/>
    <w:rsid w:val="4C276146"/>
    <w:rsid w:val="4C4C723D"/>
    <w:rsid w:val="4C74BA00"/>
    <w:rsid w:val="4C84A039"/>
    <w:rsid w:val="4C95EFDF"/>
    <w:rsid w:val="4CA19A68"/>
    <w:rsid w:val="4CAB0DDA"/>
    <w:rsid w:val="4CB043F7"/>
    <w:rsid w:val="4CC10330"/>
    <w:rsid w:val="4D307F79"/>
    <w:rsid w:val="4D337E30"/>
    <w:rsid w:val="4D39606F"/>
    <w:rsid w:val="4DBE88F0"/>
    <w:rsid w:val="4DCBB2E3"/>
    <w:rsid w:val="4DD5F8D1"/>
    <w:rsid w:val="4DFF6DF6"/>
    <w:rsid w:val="4E122F0F"/>
    <w:rsid w:val="4E2B7FF1"/>
    <w:rsid w:val="4E328F23"/>
    <w:rsid w:val="4E39F487"/>
    <w:rsid w:val="4E4E96AF"/>
    <w:rsid w:val="4E52974F"/>
    <w:rsid w:val="4E5E4DDD"/>
    <w:rsid w:val="4E660AC2"/>
    <w:rsid w:val="4EA9EF1E"/>
    <w:rsid w:val="4EAB70A7"/>
    <w:rsid w:val="4ECB2602"/>
    <w:rsid w:val="4EE26FB9"/>
    <w:rsid w:val="4EF48466"/>
    <w:rsid w:val="4F0BCC15"/>
    <w:rsid w:val="4F689E7C"/>
    <w:rsid w:val="4F71C932"/>
    <w:rsid w:val="4F7C9C2E"/>
    <w:rsid w:val="4F811819"/>
    <w:rsid w:val="4F94CE45"/>
    <w:rsid w:val="4FBD1AD1"/>
    <w:rsid w:val="4FC39834"/>
    <w:rsid w:val="4FE5437B"/>
    <w:rsid w:val="4FF1D457"/>
    <w:rsid w:val="5052FCBB"/>
    <w:rsid w:val="506BE519"/>
    <w:rsid w:val="506F4425"/>
    <w:rsid w:val="50941518"/>
    <w:rsid w:val="509D9FCF"/>
    <w:rsid w:val="509FB094"/>
    <w:rsid w:val="510E2DB5"/>
    <w:rsid w:val="516AB12D"/>
    <w:rsid w:val="518FC508"/>
    <w:rsid w:val="51E98F55"/>
    <w:rsid w:val="51FFEB98"/>
    <w:rsid w:val="520BD573"/>
    <w:rsid w:val="520D749D"/>
    <w:rsid w:val="5227EC3C"/>
    <w:rsid w:val="5237B944"/>
    <w:rsid w:val="524AE04C"/>
    <w:rsid w:val="5255C67E"/>
    <w:rsid w:val="5281F2E5"/>
    <w:rsid w:val="5281F8C4"/>
    <w:rsid w:val="52B497F5"/>
    <w:rsid w:val="52D52E66"/>
    <w:rsid w:val="5308787E"/>
    <w:rsid w:val="532B9569"/>
    <w:rsid w:val="5339DF48"/>
    <w:rsid w:val="534E6CDA"/>
    <w:rsid w:val="5383E24C"/>
    <w:rsid w:val="53856EC8"/>
    <w:rsid w:val="53C85C4D"/>
    <w:rsid w:val="53C85C4D"/>
    <w:rsid w:val="53E51833"/>
    <w:rsid w:val="53E5DDD9"/>
    <w:rsid w:val="53E9E319"/>
    <w:rsid w:val="54230537"/>
    <w:rsid w:val="542C3FE9"/>
    <w:rsid w:val="54500D51"/>
    <w:rsid w:val="5461CBEC"/>
    <w:rsid w:val="547115B2"/>
    <w:rsid w:val="5478C573"/>
    <w:rsid w:val="547F372B"/>
    <w:rsid w:val="5489A43A"/>
    <w:rsid w:val="548AD22F"/>
    <w:rsid w:val="54A220E2"/>
    <w:rsid w:val="54C765CA"/>
    <w:rsid w:val="54D97170"/>
    <w:rsid w:val="54DCEB45"/>
    <w:rsid w:val="553220EC"/>
    <w:rsid w:val="553A6786"/>
    <w:rsid w:val="5541D51A"/>
    <w:rsid w:val="55437635"/>
    <w:rsid w:val="5545155F"/>
    <w:rsid w:val="55454113"/>
    <w:rsid w:val="555B9B2F"/>
    <w:rsid w:val="55642CAE"/>
    <w:rsid w:val="5581AE3A"/>
    <w:rsid w:val="558B6403"/>
    <w:rsid w:val="55A64CB5"/>
    <w:rsid w:val="55B3608C"/>
    <w:rsid w:val="55BEB7A3"/>
    <w:rsid w:val="55CDEEDF"/>
    <w:rsid w:val="55F2E600"/>
    <w:rsid w:val="55FE5F1D"/>
    <w:rsid w:val="562661A9"/>
    <w:rsid w:val="563691D6"/>
    <w:rsid w:val="566AC0D2"/>
    <w:rsid w:val="5671B08F"/>
    <w:rsid w:val="56863D95"/>
    <w:rsid w:val="569F3FF2"/>
    <w:rsid w:val="56FA2CDB"/>
    <w:rsid w:val="5709ACAB"/>
    <w:rsid w:val="5716DDFA"/>
    <w:rsid w:val="572A54C9"/>
    <w:rsid w:val="572B733B"/>
    <w:rsid w:val="573489CF"/>
    <w:rsid w:val="573C829C"/>
    <w:rsid w:val="575A6569"/>
    <w:rsid w:val="5773B061"/>
    <w:rsid w:val="5787AE13"/>
    <w:rsid w:val="578E9D46"/>
    <w:rsid w:val="578F9B99"/>
    <w:rsid w:val="579E8423"/>
    <w:rsid w:val="57D20769"/>
    <w:rsid w:val="57D26237"/>
    <w:rsid w:val="57E4A955"/>
    <w:rsid w:val="584C7A29"/>
    <w:rsid w:val="587943A7"/>
    <w:rsid w:val="587E3307"/>
    <w:rsid w:val="5882E7D7"/>
    <w:rsid w:val="589BCD70"/>
    <w:rsid w:val="589E4FA8"/>
    <w:rsid w:val="58B4C75C"/>
    <w:rsid w:val="58B6985C"/>
    <w:rsid w:val="58C78B5F"/>
    <w:rsid w:val="58C7A1EE"/>
    <w:rsid w:val="58E63A6E"/>
    <w:rsid w:val="58EADBF9"/>
    <w:rsid w:val="58EB014E"/>
    <w:rsid w:val="58F55682"/>
    <w:rsid w:val="58F65865"/>
    <w:rsid w:val="59012449"/>
    <w:rsid w:val="590B79F6"/>
    <w:rsid w:val="590BC23F"/>
    <w:rsid w:val="591F14A5"/>
    <w:rsid w:val="592A5296"/>
    <w:rsid w:val="5971A010"/>
    <w:rsid w:val="597DA525"/>
    <w:rsid w:val="59CC4518"/>
    <w:rsid w:val="5A1A0368"/>
    <w:rsid w:val="5A2EEC0C"/>
    <w:rsid w:val="5A867EE4"/>
    <w:rsid w:val="5A869EDE"/>
    <w:rsid w:val="5A92E09C"/>
    <w:rsid w:val="5AA870AB"/>
    <w:rsid w:val="5AFB3A66"/>
    <w:rsid w:val="5B099592"/>
    <w:rsid w:val="5B5598DB"/>
    <w:rsid w:val="5B597EBF"/>
    <w:rsid w:val="5B5CDC49"/>
    <w:rsid w:val="5B6181A7"/>
    <w:rsid w:val="5B81D572"/>
    <w:rsid w:val="5B940CA9"/>
    <w:rsid w:val="5BACEA8B"/>
    <w:rsid w:val="5BB456E3"/>
    <w:rsid w:val="5BC12699"/>
    <w:rsid w:val="5BFC4A0E"/>
    <w:rsid w:val="5C1E479B"/>
    <w:rsid w:val="5C26F422"/>
    <w:rsid w:val="5C566969"/>
    <w:rsid w:val="5C5CBA00"/>
    <w:rsid w:val="5C690291"/>
    <w:rsid w:val="5C6FC9CC"/>
    <w:rsid w:val="5C7E8ACB"/>
    <w:rsid w:val="5C99D98E"/>
    <w:rsid w:val="5C9A9D06"/>
    <w:rsid w:val="5C9B384C"/>
    <w:rsid w:val="5CA776CB"/>
    <w:rsid w:val="5CACD251"/>
    <w:rsid w:val="5CE0D9ED"/>
    <w:rsid w:val="5D166F9B"/>
    <w:rsid w:val="5D25C410"/>
    <w:rsid w:val="5D2DD379"/>
    <w:rsid w:val="5D4E90C9"/>
    <w:rsid w:val="5D5CF6FA"/>
    <w:rsid w:val="5D6CF721"/>
    <w:rsid w:val="5D8A097F"/>
    <w:rsid w:val="5DA36844"/>
    <w:rsid w:val="5DA77BD1"/>
    <w:rsid w:val="5DB2731D"/>
    <w:rsid w:val="5DC3E773"/>
    <w:rsid w:val="5DD7F9A4"/>
    <w:rsid w:val="5DE5ED4C"/>
    <w:rsid w:val="5DFA9276"/>
    <w:rsid w:val="5E0481C0"/>
    <w:rsid w:val="5E31D83D"/>
    <w:rsid w:val="5E4853B0"/>
    <w:rsid w:val="5E5EA11B"/>
    <w:rsid w:val="5E7A7AC8"/>
    <w:rsid w:val="5E7B8F29"/>
    <w:rsid w:val="5EAE6D2D"/>
    <w:rsid w:val="5F4CE8B9"/>
    <w:rsid w:val="5F53A036"/>
    <w:rsid w:val="5F56BC06"/>
    <w:rsid w:val="5F5FB7D4"/>
    <w:rsid w:val="5F67BAAD"/>
    <w:rsid w:val="5F7D1358"/>
    <w:rsid w:val="5F9C773A"/>
    <w:rsid w:val="6005E70B"/>
    <w:rsid w:val="600FB2C8"/>
    <w:rsid w:val="603E8629"/>
    <w:rsid w:val="60516F56"/>
    <w:rsid w:val="6058A661"/>
    <w:rsid w:val="606D092E"/>
    <w:rsid w:val="6076654C"/>
    <w:rsid w:val="607FDA80"/>
    <w:rsid w:val="60ACCB76"/>
    <w:rsid w:val="60B98B94"/>
    <w:rsid w:val="60C8A49B"/>
    <w:rsid w:val="60DCCBCF"/>
    <w:rsid w:val="60FA3882"/>
    <w:rsid w:val="6110BF1B"/>
    <w:rsid w:val="6110BF1B"/>
    <w:rsid w:val="6118F52C"/>
    <w:rsid w:val="612BAAE3"/>
    <w:rsid w:val="612C3E0C"/>
    <w:rsid w:val="61367DDF"/>
    <w:rsid w:val="613C9C30"/>
    <w:rsid w:val="613DB1EC"/>
    <w:rsid w:val="6140EF2B"/>
    <w:rsid w:val="6165E0E3"/>
    <w:rsid w:val="6171F9BC"/>
    <w:rsid w:val="619C499E"/>
    <w:rsid w:val="61E9E0BE"/>
    <w:rsid w:val="6201449C"/>
    <w:rsid w:val="62093870"/>
    <w:rsid w:val="621523C8"/>
    <w:rsid w:val="621A6CF9"/>
    <w:rsid w:val="62277E4B"/>
    <w:rsid w:val="623FFB4D"/>
    <w:rsid w:val="62505BD4"/>
    <w:rsid w:val="625BA9A2"/>
    <w:rsid w:val="6289CE07"/>
    <w:rsid w:val="628B8DAD"/>
    <w:rsid w:val="629635A6"/>
    <w:rsid w:val="629C01D6"/>
    <w:rsid w:val="62D24E40"/>
    <w:rsid w:val="62E58CE8"/>
    <w:rsid w:val="62ECBAD8"/>
    <w:rsid w:val="630C368F"/>
    <w:rsid w:val="633D0559"/>
    <w:rsid w:val="63450DFF"/>
    <w:rsid w:val="6347538A"/>
    <w:rsid w:val="6385F33C"/>
    <w:rsid w:val="63890376"/>
    <w:rsid w:val="638DDC0F"/>
    <w:rsid w:val="63A4A9F0"/>
    <w:rsid w:val="63B63D5A"/>
    <w:rsid w:val="63DB1575"/>
    <w:rsid w:val="63E6E602"/>
    <w:rsid w:val="63FD2C5A"/>
    <w:rsid w:val="6408BD46"/>
    <w:rsid w:val="6431D944"/>
    <w:rsid w:val="6440C886"/>
    <w:rsid w:val="645EC492"/>
    <w:rsid w:val="646F8043"/>
    <w:rsid w:val="64E1112C"/>
    <w:rsid w:val="64ED0DF6"/>
    <w:rsid w:val="64FC77CD"/>
    <w:rsid w:val="65404320"/>
    <w:rsid w:val="65409499"/>
    <w:rsid w:val="654EB2CD"/>
    <w:rsid w:val="65520DBB"/>
    <w:rsid w:val="655B3929"/>
    <w:rsid w:val="656E1D27"/>
    <w:rsid w:val="65A4CC62"/>
    <w:rsid w:val="65B28D6B"/>
    <w:rsid w:val="65C95F01"/>
    <w:rsid w:val="65CB573F"/>
    <w:rsid w:val="65E119E5"/>
    <w:rsid w:val="65E7177B"/>
    <w:rsid w:val="6609EF02"/>
    <w:rsid w:val="661FCE0E"/>
    <w:rsid w:val="6671AE20"/>
    <w:rsid w:val="66BA1354"/>
    <w:rsid w:val="66CD0174"/>
    <w:rsid w:val="66D1A747"/>
    <w:rsid w:val="66D1C430"/>
    <w:rsid w:val="66F78D4F"/>
    <w:rsid w:val="672F1AC5"/>
    <w:rsid w:val="6753F48B"/>
    <w:rsid w:val="67546507"/>
    <w:rsid w:val="67756FBA"/>
    <w:rsid w:val="6794B1FE"/>
    <w:rsid w:val="679DD910"/>
    <w:rsid w:val="67D1A420"/>
    <w:rsid w:val="67E9C6E6"/>
    <w:rsid w:val="680A4D0B"/>
    <w:rsid w:val="685CBB4E"/>
    <w:rsid w:val="687B597B"/>
    <w:rsid w:val="6881D513"/>
    <w:rsid w:val="69054799"/>
    <w:rsid w:val="694DFBD9"/>
    <w:rsid w:val="695281A2"/>
    <w:rsid w:val="69544144"/>
    <w:rsid w:val="6961045D"/>
    <w:rsid w:val="698C8BD0"/>
    <w:rsid w:val="6993D462"/>
    <w:rsid w:val="69C1F244"/>
    <w:rsid w:val="69CECF78"/>
    <w:rsid w:val="69DEB3C8"/>
    <w:rsid w:val="69F78D97"/>
    <w:rsid w:val="6A0B1357"/>
    <w:rsid w:val="6A2EAA4C"/>
    <w:rsid w:val="6A53019A"/>
    <w:rsid w:val="6A7FBBAB"/>
    <w:rsid w:val="6AC1281F"/>
    <w:rsid w:val="6AC6B2C5"/>
    <w:rsid w:val="6AEB7EC9"/>
    <w:rsid w:val="6AF82FFA"/>
    <w:rsid w:val="6AFD08E2"/>
    <w:rsid w:val="6B0C5B5F"/>
    <w:rsid w:val="6B82E726"/>
    <w:rsid w:val="6BA1155D"/>
    <w:rsid w:val="6BD0C909"/>
    <w:rsid w:val="6BE954B7"/>
    <w:rsid w:val="6BFCCBBF"/>
    <w:rsid w:val="6C3CEB29"/>
    <w:rsid w:val="6C55135E"/>
    <w:rsid w:val="6C5B6D6C"/>
    <w:rsid w:val="6C6EC1B5"/>
    <w:rsid w:val="6C9220D0"/>
    <w:rsid w:val="6CA5CF77"/>
    <w:rsid w:val="6CB7816B"/>
    <w:rsid w:val="6CD50D73"/>
    <w:rsid w:val="6CF73319"/>
    <w:rsid w:val="6D293142"/>
    <w:rsid w:val="6D37CB3B"/>
    <w:rsid w:val="6D599402"/>
    <w:rsid w:val="6D61D0C3"/>
    <w:rsid w:val="6D664B0E"/>
    <w:rsid w:val="6D672EF4"/>
    <w:rsid w:val="6DA7EE5E"/>
    <w:rsid w:val="6DAC1C4A"/>
    <w:rsid w:val="6DD67B67"/>
    <w:rsid w:val="6DD80B55"/>
    <w:rsid w:val="6DEAC0A7"/>
    <w:rsid w:val="6DEBB11C"/>
    <w:rsid w:val="6DFBA172"/>
    <w:rsid w:val="6E2D6451"/>
    <w:rsid w:val="6E5249A7"/>
    <w:rsid w:val="6E91BB88"/>
    <w:rsid w:val="6EA595C6"/>
    <w:rsid w:val="6EC23954"/>
    <w:rsid w:val="6EC3AD62"/>
    <w:rsid w:val="6EF6AB19"/>
    <w:rsid w:val="6EFB7853"/>
    <w:rsid w:val="6F0869CB"/>
    <w:rsid w:val="6F1F1D03"/>
    <w:rsid w:val="6F25B5A2"/>
    <w:rsid w:val="6F39F295"/>
    <w:rsid w:val="6F3A2CAA"/>
    <w:rsid w:val="6F44FBBF"/>
    <w:rsid w:val="6F85DB36"/>
    <w:rsid w:val="6F9972A7"/>
    <w:rsid w:val="6FBBEF49"/>
    <w:rsid w:val="6FCAB959"/>
    <w:rsid w:val="6FD5CAEF"/>
    <w:rsid w:val="7010966E"/>
    <w:rsid w:val="70142E9D"/>
    <w:rsid w:val="702D9359"/>
    <w:rsid w:val="70565849"/>
    <w:rsid w:val="7075B636"/>
    <w:rsid w:val="707A8203"/>
    <w:rsid w:val="709DEBD0"/>
    <w:rsid w:val="70A37FE4"/>
    <w:rsid w:val="70B44D25"/>
    <w:rsid w:val="70BAFC2A"/>
    <w:rsid w:val="70F5F6AA"/>
    <w:rsid w:val="710D5BB8"/>
    <w:rsid w:val="7113FF2E"/>
    <w:rsid w:val="71397127"/>
    <w:rsid w:val="713CA14D"/>
    <w:rsid w:val="714E2332"/>
    <w:rsid w:val="71660E9D"/>
    <w:rsid w:val="7179FE85"/>
    <w:rsid w:val="71A7CC05"/>
    <w:rsid w:val="71D3AE34"/>
    <w:rsid w:val="71DC739E"/>
    <w:rsid w:val="71E87025"/>
    <w:rsid w:val="71F2060F"/>
    <w:rsid w:val="72067FB0"/>
    <w:rsid w:val="72118697"/>
    <w:rsid w:val="721AA5D8"/>
    <w:rsid w:val="721DD381"/>
    <w:rsid w:val="72203C2B"/>
    <w:rsid w:val="7226EADF"/>
    <w:rsid w:val="722905FB"/>
    <w:rsid w:val="723851D0"/>
    <w:rsid w:val="7239BC31"/>
    <w:rsid w:val="727ED338"/>
    <w:rsid w:val="72986FD7"/>
    <w:rsid w:val="72A9F172"/>
    <w:rsid w:val="72AFCF8F"/>
    <w:rsid w:val="72F1730B"/>
    <w:rsid w:val="72FA3438"/>
    <w:rsid w:val="730B2B59"/>
    <w:rsid w:val="7336638E"/>
    <w:rsid w:val="7353F042"/>
    <w:rsid w:val="737BBB9A"/>
    <w:rsid w:val="7386C743"/>
    <w:rsid w:val="7386F406"/>
    <w:rsid w:val="738A52A0"/>
    <w:rsid w:val="739B7917"/>
    <w:rsid w:val="73A72168"/>
    <w:rsid w:val="73B9A3E2"/>
    <w:rsid w:val="73BB4EC7"/>
    <w:rsid w:val="73C0EBA1"/>
    <w:rsid w:val="7414FC64"/>
    <w:rsid w:val="7415513E"/>
    <w:rsid w:val="74180E3D"/>
    <w:rsid w:val="741C91A8"/>
    <w:rsid w:val="7426A458"/>
    <w:rsid w:val="7426A458"/>
    <w:rsid w:val="74292760"/>
    <w:rsid w:val="744B9FF0"/>
    <w:rsid w:val="745B78D9"/>
    <w:rsid w:val="745DFA2E"/>
    <w:rsid w:val="74661639"/>
    <w:rsid w:val="747CD7EA"/>
    <w:rsid w:val="74CC8A0E"/>
    <w:rsid w:val="74CF3E77"/>
    <w:rsid w:val="74EF0F15"/>
    <w:rsid w:val="74F78E02"/>
    <w:rsid w:val="751A8C71"/>
    <w:rsid w:val="752297A4"/>
    <w:rsid w:val="7525B68F"/>
    <w:rsid w:val="7533DA66"/>
    <w:rsid w:val="753C7E8B"/>
    <w:rsid w:val="754CF887"/>
    <w:rsid w:val="7556F6AE"/>
    <w:rsid w:val="755EDD01"/>
    <w:rsid w:val="75A96E2E"/>
    <w:rsid w:val="75C29092"/>
    <w:rsid w:val="75C29B78"/>
    <w:rsid w:val="75CE3A78"/>
    <w:rsid w:val="75CE47F4"/>
    <w:rsid w:val="75E77051"/>
    <w:rsid w:val="75FCFA97"/>
    <w:rsid w:val="76045DF4"/>
    <w:rsid w:val="761AD6EE"/>
    <w:rsid w:val="7625310A"/>
    <w:rsid w:val="7638D21D"/>
    <w:rsid w:val="765296D4"/>
    <w:rsid w:val="7666C4F8"/>
    <w:rsid w:val="76685A6F"/>
    <w:rsid w:val="7671FD5B"/>
    <w:rsid w:val="76AB87A8"/>
    <w:rsid w:val="76AEEA72"/>
    <w:rsid w:val="76B4DCEF"/>
    <w:rsid w:val="76C67F4A"/>
    <w:rsid w:val="76D862D1"/>
    <w:rsid w:val="773F5901"/>
    <w:rsid w:val="7746C7BB"/>
    <w:rsid w:val="7756F967"/>
    <w:rsid w:val="775FDFB5"/>
    <w:rsid w:val="776FB2AC"/>
    <w:rsid w:val="77787A93"/>
    <w:rsid w:val="77AE1041"/>
    <w:rsid w:val="77DF3C65"/>
    <w:rsid w:val="783CEABA"/>
    <w:rsid w:val="78400360"/>
    <w:rsid w:val="784B78C3"/>
    <w:rsid w:val="78590264"/>
    <w:rsid w:val="785A6529"/>
    <w:rsid w:val="7868FA8E"/>
    <w:rsid w:val="7879272C"/>
    <w:rsid w:val="788E9770"/>
    <w:rsid w:val="78C663FB"/>
    <w:rsid w:val="78E10EF0"/>
    <w:rsid w:val="78E5699C"/>
    <w:rsid w:val="78E8A101"/>
    <w:rsid w:val="78FAEF58"/>
    <w:rsid w:val="7905BB40"/>
    <w:rsid w:val="791F1113"/>
    <w:rsid w:val="79388E94"/>
    <w:rsid w:val="793CDF8F"/>
    <w:rsid w:val="796F3A6E"/>
    <w:rsid w:val="7999DE67"/>
    <w:rsid w:val="79A809BD"/>
    <w:rsid w:val="79CE83D6"/>
    <w:rsid w:val="79FD3A8F"/>
    <w:rsid w:val="7A07950D"/>
    <w:rsid w:val="7A4F18F4"/>
    <w:rsid w:val="7A64161B"/>
    <w:rsid w:val="7A685A2C"/>
    <w:rsid w:val="7A723334"/>
    <w:rsid w:val="7AF34BDC"/>
    <w:rsid w:val="7B0C0B32"/>
    <w:rsid w:val="7B19D962"/>
    <w:rsid w:val="7B19D962"/>
    <w:rsid w:val="7B1F1E7C"/>
    <w:rsid w:val="7B491F5C"/>
    <w:rsid w:val="7B59B10B"/>
    <w:rsid w:val="7B652489"/>
    <w:rsid w:val="7B8CF9B4"/>
    <w:rsid w:val="7BA85FC1"/>
    <w:rsid w:val="7BAD0FD5"/>
    <w:rsid w:val="7BBE52B3"/>
    <w:rsid w:val="7BDFE2A9"/>
    <w:rsid w:val="7BEB104D"/>
    <w:rsid w:val="7C206323"/>
    <w:rsid w:val="7C25A553"/>
    <w:rsid w:val="7C30FDEC"/>
    <w:rsid w:val="7C4D6261"/>
    <w:rsid w:val="7C54FB60"/>
    <w:rsid w:val="7C818164"/>
    <w:rsid w:val="7C98E032"/>
    <w:rsid w:val="7CA9D775"/>
    <w:rsid w:val="7CC808C3"/>
    <w:rsid w:val="7CCA271E"/>
    <w:rsid w:val="7CEE2C22"/>
    <w:rsid w:val="7D1D461E"/>
    <w:rsid w:val="7D2DD902"/>
    <w:rsid w:val="7D56F455"/>
    <w:rsid w:val="7D633178"/>
    <w:rsid w:val="7D87F6A2"/>
    <w:rsid w:val="7D8856D3"/>
    <w:rsid w:val="7D95D3A3"/>
    <w:rsid w:val="7DBC6D99"/>
    <w:rsid w:val="7DF7DD85"/>
    <w:rsid w:val="7E172753"/>
    <w:rsid w:val="7E32E1B1"/>
    <w:rsid w:val="7E6ED3BF"/>
    <w:rsid w:val="7E6FC03F"/>
    <w:rsid w:val="7E77652E"/>
    <w:rsid w:val="7E8593FD"/>
    <w:rsid w:val="7E8F1AA9"/>
    <w:rsid w:val="7EA74B19"/>
    <w:rsid w:val="7EEE60A6"/>
    <w:rsid w:val="7EFAEC4B"/>
    <w:rsid w:val="7EFF01D9"/>
    <w:rsid w:val="7F051292"/>
    <w:rsid w:val="7F0A88F3"/>
    <w:rsid w:val="7F0E013E"/>
    <w:rsid w:val="7F211D4B"/>
    <w:rsid w:val="7F451E40"/>
    <w:rsid w:val="7F478451"/>
    <w:rsid w:val="7F5EE829"/>
    <w:rsid w:val="7F63EF63"/>
    <w:rsid w:val="7F6DA052"/>
    <w:rsid w:val="7F7C5AE3"/>
    <w:rsid w:val="7FD06421"/>
    <w:rsid w:val="7FD6F11F"/>
    <w:rsid w:val="7FDB595F"/>
    <w:rsid w:val="7FEE8497"/>
    <w:rsid w:val="7FF2D9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802856"/>
  <w15:docId w15:val="{38634E66-7CDC-4C6F-88F6-9E1B805571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outlineLvl w:val="0"/>
    </w:pPr>
    <w:rPr>
      <w:rFonts w:ascii="Cambria" w:hAnsi="Cambria" w:eastAsia="Cambria" w:cs="Cambria"/>
      <w:color w:val="366091"/>
      <w:sz w:val="32"/>
      <w:szCs w:val="32"/>
    </w:rPr>
  </w:style>
  <w:style w:type="paragraph" w:styleId="Heading2">
    <w:name w:val="heading 2"/>
    <w:basedOn w:val="Normal"/>
    <w:next w:val="Normal"/>
    <w:uiPriority w:val="9"/>
    <w:unhideWhenUsed/>
    <w:qFormat/>
    <w:pPr>
      <w:keepNext/>
      <w:keepLines/>
      <w:spacing w:before="40"/>
      <w:outlineLvl w:val="1"/>
    </w:pPr>
    <w:rPr>
      <w:rFonts w:ascii="Cambria" w:hAnsi="Cambria" w:eastAsia="Cambria" w:cs="Cambria"/>
      <w:color w:val="366091"/>
      <w:sz w:val="26"/>
      <w:szCs w:val="26"/>
    </w:rPr>
  </w:style>
  <w:style w:type="paragraph" w:styleId="Heading3">
    <w:name w:val="heading 3"/>
    <w:basedOn w:val="Normal"/>
    <w:next w:val="Normal"/>
    <w:uiPriority w:val="9"/>
    <w:unhideWhenUsed/>
    <w:qFormat/>
    <w:pPr>
      <w:outlineLvl w:val="2"/>
    </w:pPr>
    <w:rPr>
      <w:rFonts w:ascii="Times New Roman" w:hAnsi="Times New Roman" w:eastAsia="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rFonts w:ascii="Cambria" w:hAnsi="Cambria" w:eastAsia="Cambria" w:cs="Cambria"/>
      <w:sz w:val="56"/>
      <w:szCs w:val="56"/>
    </w:rPr>
  </w:style>
  <w:style w:type="paragraph" w:styleId="Subtitle">
    <w:name w:val="Subtitle"/>
    <w:basedOn w:val="Normal"/>
    <w:next w:val="Normal"/>
    <w:uiPriority w:val="11"/>
    <w:qFormat/>
    <w:pPr>
      <w:spacing w:after="160"/>
    </w:pPr>
    <w:rPr>
      <w:rFonts w:ascii="Calibri" w:hAnsi="Calibri" w:eastAsia="Calibri" w:cs="Calibri"/>
      <w:color w:val="5A5A5A"/>
      <w:sz w:val="22"/>
      <w:szCs w:val="22"/>
    </w:rPr>
  </w:style>
  <w:style w:type="table" w:styleId="a" w:customStyle="1">
    <w:basedOn w:val="TableNormal"/>
    <w:rPr>
      <w:rFonts w:ascii="Calibri" w:hAnsi="Calibri" w:eastAsia="Calibri" w:cs="Calibri"/>
      <w:sz w:val="22"/>
      <w:szCs w:val="22"/>
    </w:rPr>
    <w:tblPr>
      <w:tblStyleRowBandSize w:val="1"/>
      <w:tblStyleColBandSize w:val="1"/>
    </w:tblPr>
  </w:style>
  <w:style w:type="table" w:styleId="a0" w:customStyle="1">
    <w:basedOn w:val="TableNormal"/>
    <w:rPr>
      <w:rFonts w:ascii="Calibri" w:hAnsi="Calibri" w:eastAsia="Calibri" w:cs="Calibri"/>
      <w:sz w:val="22"/>
      <w:szCs w:val="22"/>
    </w:rPr>
    <w:tblPr>
      <w:tblStyleRowBandSize w:val="1"/>
      <w:tblStyleColBandSize w:val="1"/>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tblPr>
      <w:tblStyleRowBandSize w:val="1"/>
      <w:tblStyleColBandSize w:val="1"/>
      <w:tblCellMar>
        <w:left w:w="0" w:type="dxa"/>
        <w:right w:w="0" w:type="dxa"/>
      </w:tblCellMar>
    </w:tblPr>
  </w:style>
  <w:style w:type="table" w:styleId="a4" w:customStyle="1">
    <w:basedOn w:val="TableNormal"/>
    <w:rPr>
      <w:rFonts w:ascii="Calibri" w:hAnsi="Calibri" w:eastAsia="Calibri" w:cs="Calibri"/>
      <w:sz w:val="22"/>
      <w:szCs w:val="22"/>
    </w:rPr>
    <w:tblPr>
      <w:tblStyleRowBandSize w:val="1"/>
      <w:tblStyleColBandSize w:val="1"/>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47ABB09D-6ACC-4745-B8F9-74B3C032F05A}">
    <t:Anchor>
      <t:Comment id="1258883752"/>
    </t:Anchor>
    <t:History>
      <t:Event id="{FDAC5B54-770E-44A6-B9FE-32122948FC22}" time="2023-08-09T13:31:49.528Z">
        <t:Attribution userId="S::l.k.deer@tilburguniversity.edu::bbc6f135-6643-4dae-bd9b-403a4eb0c1d8" userProvider="AD" userName="Lachlan Deer"/>
        <t:Anchor>
          <t:Comment id="1755829395"/>
        </t:Anchor>
        <t:Create/>
      </t:Event>
      <t:Event id="{62DC1623-4A41-4F67-9F15-A61B79373497}" time="2023-08-09T13:31:49.528Z">
        <t:Attribution userId="S::l.k.deer@tilburguniversity.edu::bbc6f135-6643-4dae-bd9b-403a4eb0c1d8" userProvider="AD" userName="Lachlan Deer"/>
        <t:Anchor>
          <t:Comment id="1755829395"/>
        </t:Anchor>
        <t:Assign userId="S::D.B.Bayraktar@tilburguniversity.edu::9c7c0a57-a757-4a9a-8f49-2bbf6e342262" userProvider="AD" userName="Doga Bayraktar"/>
      </t:Event>
      <t:Event id="{A5E30DCD-19C0-4149-9821-E0481EFB4FC9}" time="2023-08-09T13:31:49.528Z">
        <t:Attribution userId="S::l.k.deer@tilburguniversity.edu::bbc6f135-6643-4dae-bd9b-403a4eb0c1d8" userProvider="AD" userName="Lachlan Deer"/>
        <t:Anchor>
          <t:Comment id="1755829395"/>
        </t:Anchor>
        <t:SetTitle title="ok this should be almost in sync with an updated canvas layout. @Doga Bayraktar can you check it over and decide on one consistent style for referencing"/>
      </t:Event>
      <t:Event id="{67AB81CB-41DC-42AE-A1FA-502590D598B2}" time="2023-08-23T07:49:09.408Z">
        <t:Attribution userId="S::d.b.bayraktar@tilburguniversity.edu::9c7c0a57-a757-4a9a-8f49-2bbf6e342262" userProvider="AD" userName="Doga Bayraktar"/>
        <t:Progress percentComplete="100"/>
      </t:Event>
    </t:History>
  </t:Task>
  <t:Task id="{980E3347-E48A-4348-999D-7D274763A159}">
    <t:Anchor>
      <t:Comment id="903186327"/>
    </t:Anchor>
    <t:History>
      <t:Event id="{38418AF9-046D-4555-B66B-A44D7CBDD909}" time="2023-08-21T07:32:24.559Z">
        <t:Attribution userId="S::d.b.bayraktar@tilburguniversity.edu::9c7c0a57-a757-4a9a-8f49-2bbf6e342262" userProvider="AD" userName="Doga Bayraktar"/>
        <t:Anchor>
          <t:Comment id="903186327"/>
        </t:Anchor>
        <t:Create/>
      </t:Event>
      <t:Event id="{2907AA9B-BE1D-4B58-A3A1-9FEA623F147E}" time="2023-08-21T07:32:24.559Z">
        <t:Attribution userId="S::d.b.bayraktar@tilburguniversity.edu::9c7c0a57-a757-4a9a-8f49-2bbf6e342262" userProvider="AD" userName="Doga Bayraktar"/>
        <t:Anchor>
          <t:Comment id="903186327"/>
        </t:Anchor>
        <t:Assign userId="S::R.Sudhaharan@tilburguniversity.edu::71597cf4-e2ec-4f11-a39a-92ec63165370" userProvider="AD" userName="Roshini Sudhaharan"/>
      </t:Event>
      <t:Event id="{2FC641A0-4A0C-4B48-A6AB-FFB16590E096}" time="2023-08-21T07:32:24.559Z">
        <t:Attribution userId="S::d.b.bayraktar@tilburguniversity.edu::9c7c0a57-a757-4a9a-8f49-2bbf6e342262" userProvider="AD" userName="Doga Bayraktar"/>
        <t:Anchor>
          <t:Comment id="903186327"/>
        </t:Anchor>
        <t:SetTitle title="@Roshini Sudhaharan Could you update this :)"/>
      </t:Event>
      <t:Event id="{9A0E5D2A-3FB8-4E55-8B0B-5B0DC559BFD6}" time="2024-07-31T21:35:55.867Z">
        <t:Attribution userId="S::l.k.deer@tilburguniversity.edu::bbc6f135-6643-4dae-bd9b-403a4eb0c1d8" userProvider="AD" userName="Lachlan Deer"/>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footer" Target="footer2.xml" Id="rId23" /><Relationship Type="http://schemas.openxmlformats.org/officeDocument/2006/relationships/hyperlink" Target="https://lachlandeer.github.io/" TargetMode="External" Id="rId10" /><Relationship Type="http://schemas.openxmlformats.org/officeDocument/2006/relationships/webSettings" Target="webSettings.xml" Id="rId4" /><Relationship Type="http://schemas.openxmlformats.org/officeDocument/2006/relationships/image" Target="media/image2.jpg" Id="rId9" /><Relationship Type="http://schemas.openxmlformats.org/officeDocument/2006/relationships/footer" Target="footer1.xml" Id="rId22" /><Relationship Type="http://schemas.openxmlformats.org/officeDocument/2006/relationships/glossaryDocument" Target="glossary/document.xml" Id="R833e105240f749e4" /><Relationship Type="http://schemas.microsoft.com/office/2020/10/relationships/intelligence" Target="intelligence2.xml" Id="R41828f6880764c19" /><Relationship Type="http://schemas.openxmlformats.org/officeDocument/2006/relationships/hyperlink" Target="https://www.tilburguniversity.edu/students/tutoring" TargetMode="External" Id="R15144ab0a3f044ec" /><Relationship Type="http://schemas.openxmlformats.org/officeDocument/2006/relationships/hyperlink" Target="https://www.tilburguniversity.edu/about/conduct-and-integrity/code-conduct" TargetMode="External" Id="R5df92d89781c4108" /><Relationship Type="http://schemas.openxmlformats.org/officeDocument/2006/relationships/image" Target="/media/image3.jpg" Id="R27c8b0194b7e4cdd" /><Relationship Type="http://schemas.openxmlformats.org/officeDocument/2006/relationships/hyperlink" Target="https://www.tilburguniversity.edu/students/studying/regulations/fraud/economics" TargetMode="External" Id="R0d0f666d6e9c4f42" /><Relationship Type="http://schemas.openxmlformats.org/officeDocument/2006/relationships/comments" Target="comments.xml" Id="Rf76ee7de2b934132" /><Relationship Type="http://schemas.microsoft.com/office/2011/relationships/people" Target="people.xml" Id="R7d87a704891a4ef4" /><Relationship Type="http://schemas.microsoft.com/office/2011/relationships/commentsExtended" Target="commentsExtended.xml" Id="R65317e07a7484aab" /><Relationship Type="http://schemas.microsoft.com/office/2016/09/relationships/commentsIds" Target="commentsIds.xml" Id="R9cb81879df1442e8" /><Relationship Type="http://schemas.microsoft.com/office/2018/08/relationships/commentsExtensible" Target="commentsExtensible.xml" Id="R2aa33d6c25554a29" /><Relationship Type="http://schemas.openxmlformats.org/officeDocument/2006/relationships/hyperlink" Target="https://calendly.com/lachlan-deer/dsms-office-hours" TargetMode="External" Id="R0b33363eec474dfb" /><Relationship Type="http://schemas.openxmlformats.org/officeDocument/2006/relationships/image" Target="/media/image2.png" Id="R8a9460fd1f3b41aa" /><Relationship Type="http://schemas.openxmlformats.org/officeDocument/2006/relationships/hyperlink" Target="https://www.tilburguniversity.edu/students/tutoring/education-coordinators/economics-management" TargetMode="External" Id="R68b2a8e795024a68" /><Relationship Type="http://schemas.openxmlformats.org/officeDocument/2006/relationships/hyperlink" Target="https://www.tilburguniversity.edu/students/tutoring/psychologist" TargetMode="External" Id="R80c405089da14ac1" /><Relationship Type="http://schemas.microsoft.com/office/2019/05/relationships/documenttasks" Target="tasks.xml" Id="R08a98a273c114076" /><Relationship Type="http://schemas.openxmlformats.org/officeDocument/2006/relationships/hyperlink" Target="https://calendly.com/d-b-bayraktar/office-hours" TargetMode="External" Id="Rd64e79b548be4d85" /><Relationship Type="http://schemas.openxmlformats.org/officeDocument/2006/relationships/hyperlink" Target="https://www.linkedin.com/in/roshinisudhaharan/" TargetMode="External" Id="R4ad92891cefd49fa" /><Relationship Type="http://schemas.openxmlformats.org/officeDocument/2006/relationships/hyperlink" Target="https://doi.org/10.1177/0022242920977093" TargetMode="External" Id="R151d8eff96db4aeb" /><Relationship Type="http://schemas.openxmlformats.org/officeDocument/2006/relationships/hyperlink" Target="https://doi.org/10.1016/j.ijresmar.2016.11.006" TargetMode="External" Id="R4eb38d75bc744a6b" /><Relationship Type="http://schemas.openxmlformats.org/officeDocument/2006/relationships/hyperlink" Target="https://advertising.amazon.com/library/guides/marketing-attribution" TargetMode="External" Id="R3130cb4cb6ce4e60" /><Relationship Type="http://schemas.openxmlformats.org/officeDocument/2006/relationships/hyperlink" Target="https://towardsdatascience.com/multi-channel-marketing-attribution-with-markov-6b744c0b119a" TargetMode="External" Id="Rcfc074b19b934c69" /><Relationship Type="http://schemas.openxmlformats.org/officeDocument/2006/relationships/hyperlink" Target="https://towardsdatascience.com/data-driven-marketing-attribution-1a28d2e613a0" TargetMode="External" Id="Ra0b5a46d42ff4ae2" /><Relationship Type="http://schemas.openxmlformats.org/officeDocument/2006/relationships/hyperlink" Target="https://www.accenture.com/_acnmedia/pdf-92/accenture-market-mix-optimization.pdf" TargetMode="External" Id="R9da606ee60804328" /><Relationship Type="http://schemas.openxmlformats.org/officeDocument/2006/relationships/hyperlink" Target="https://creativecommons.org/licenses/by-sa/4.0/" TargetMode="External" Id="R19bf6367c55a4106" /><Relationship Type="http://schemas.openxmlformats.org/officeDocument/2006/relationships/image" Target="/media/image4.jpg" Id="R8edc901d84bb48bf" /><Relationship Type="http://schemas.openxmlformats.org/officeDocument/2006/relationships/hyperlink" Target="https://www.tilburguniversity.edu/students/studying/regulations/fraud/economics" TargetMode="External" Id="R7fd1327a062f438a" /><Relationship Type="http://schemas.openxmlformats.org/officeDocument/2006/relationships/hyperlink" Target="https://www.proquest.com/docview/2467648503?OpenUrlRefId=info:xri/sid:wcdiscovery&amp;accountid=14338" TargetMode="External" Id="Rf9959becdc02432a" /><Relationship Type="http://schemas.openxmlformats.org/officeDocument/2006/relationships/hyperlink" Target="https://pubsonline.informs.org/doi/pdf/10.1287/mksc.2017.1066" TargetMode="External" Id="R9e2a41c26697441e" /><Relationship Type="http://schemas.openxmlformats.org/officeDocument/2006/relationships/hyperlink" Target="https://doi.org/10.1509%2Fjm.15.0415" TargetMode="External" Id="Re44fc0a962164f39" /><Relationship Type="http://schemas.openxmlformats.org/officeDocument/2006/relationships/hyperlink" Target="https://bookdown.org/dli/rguide/" TargetMode="External" Id="R20ab2b5a270343db" /><Relationship Type="http://schemas.openxmlformats.org/officeDocument/2006/relationships/hyperlink" Target="https://bookdown.org/content/1340/" TargetMode="External" Id="Rf677e7a2e3f14a85" /><Relationship Type="http://schemas.openxmlformats.org/officeDocument/2006/relationships/hyperlink" Target="https://advertising.amazon.com/blog/media-mix" TargetMode="External" Id="Re3ec9473536a4359" /><Relationship Type="http://schemas.openxmlformats.org/officeDocument/2006/relationships/hyperlink" Target="https://onlinelibrary.wiley.com/doi/abs/10.3982/ECTA12423" TargetMode="External" Id="Rcccb529d730549a8" /><Relationship Type="http://schemas.openxmlformats.org/officeDocument/2006/relationships/hyperlink" Target="https://doi.org/10.1509/jmr.15.0297" TargetMode="External" Id="R20d32c3dfbef4ec9" /><Relationship Type="http://schemas.openxmlformats.org/officeDocument/2006/relationships/hyperlink" Target="https://services.google.com/fh/files/misc/defshop_case_study.pdf" TargetMode="External" Id="R115ba41475a74b6b" /><Relationship Type="http://schemas.openxmlformats.org/officeDocument/2006/relationships/hyperlink" Target="https://www.thinkwithgoogle.com/intl/en-gb/marketing-strategies/monetisation-strategies/a-revolution-in-measuring-ad-effectiveness/" TargetMode="External" Id="R462f9eb0914e4594" /><Relationship Type="http://schemas.openxmlformats.org/officeDocument/2006/relationships/hyperlink" Target="https://tilburguniversity.instructure.com/courses/13430/modules/items/586711" TargetMode="External" Id="Rd247b6d38c0e45f1" /><Relationship Type="http://schemas.openxmlformats.org/officeDocument/2006/relationships/hyperlink" Target="https://www.econstor.eu/bitstream/10419/171148/1/cesifo1_wp6684.pdf" TargetMode="External" Id="Rf94f593b5c304957" /><Relationship Type="http://schemas.openxmlformats.org/officeDocument/2006/relationships/hyperlink" Target="https://tilburguniversity.instructure.com/courses/13430/modules/items/586710" TargetMode="External" Id="R897c9419904f4227" /><Relationship Type="http://schemas.openxmlformats.org/officeDocument/2006/relationships/hyperlink" Target="https://tilburguniversity.instructure.com/courses/13430/modules/items/586709" TargetMode="External" Id="R78195a5fd9e3420d" /><Relationship Type="http://schemas.openxmlformats.org/officeDocument/2006/relationships/hyperlink" Target="https://tilburguniversity.instructure.com/courses/13430/modules/items/586708" TargetMode="External" Id="Rc7a9a225fe384c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1837f9-29ff-4392-98a0-6aee669385e1}"/>
      </w:docPartPr>
      <w:docPartBody>
        <w:p w14:paraId="3623D16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Lachlan Deer</lastModifiedBy>
  <revision>22</revision>
  <dcterms:created xsi:type="dcterms:W3CDTF">2022-07-22T00:05:00.0000000Z</dcterms:created>
  <dcterms:modified xsi:type="dcterms:W3CDTF">2024-08-26T10:44:05.1604014Z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etDate">
    <vt:lpwstr>2022-07-22T00:05:44Z</vt:lpwstr>
  </property>
  <property fmtid="{D5CDD505-2E9C-101B-9397-08002B2CF9AE}" pid="4" name="MSIP_Label_b29f4804-9ab0-4527-a877-f7a87100f5fc_Method">
    <vt:lpwstr>Standard</vt:lpwstr>
  </property>
  <property fmtid="{D5CDD505-2E9C-101B-9397-08002B2CF9AE}" pid="5" name="MSIP_Label_b29f4804-9ab0-4527-a877-f7a87100f5fc_Name">
    <vt:lpwstr>General</vt:lpwstr>
  </property>
  <property fmtid="{D5CDD505-2E9C-101B-9397-08002B2CF9AE}" pid="6" name="MSIP_Label_b29f4804-9ab0-4527-a877-f7a87100f5fc_SiteId">
    <vt:lpwstr>7a5561df-6599-4898-8a20-cce41db3b44f</vt:lpwstr>
  </property>
  <property fmtid="{D5CDD505-2E9C-101B-9397-08002B2CF9AE}" pid="7" name="MSIP_Label_b29f4804-9ab0-4527-a877-f7a87100f5fc_ActionId">
    <vt:lpwstr>cce6181b-2cef-4249-a3d5-1a7856ef6516</vt:lpwstr>
  </property>
  <property fmtid="{D5CDD505-2E9C-101B-9397-08002B2CF9AE}" pid="8" name="MSIP_Label_b29f4804-9ab0-4527-a877-f7a87100f5fc_ContentBits">
    <vt:lpwstr>0</vt:lpwstr>
  </property>
</Properties>
</file>